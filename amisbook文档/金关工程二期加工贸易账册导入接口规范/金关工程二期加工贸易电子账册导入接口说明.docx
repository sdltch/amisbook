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A3" w:rsidRDefault="008E50FA">
      <w:pPr>
        <w:jc w:val="center"/>
        <w:rPr>
          <w:rFonts w:ascii="Times New Roman" w:hAnsi="Times New Roman"/>
          <w:sz w:val="44"/>
          <w:szCs w:val="24"/>
        </w:rPr>
      </w:pPr>
      <w:r>
        <w:rPr>
          <w:rFonts w:ascii="Times New Roman" w:hAnsi="Times New Roman" w:hint="eastAsia"/>
          <w:sz w:val="44"/>
          <w:szCs w:val="24"/>
        </w:rPr>
        <w:t>导入报文接口规范</w:t>
      </w:r>
    </w:p>
    <w:p w:rsidR="006F60A3" w:rsidRDefault="006F60A3"/>
    <w:p w:rsidR="006F60A3" w:rsidRDefault="008E50FA">
      <w:pPr>
        <w:ind w:firstLineChars="85" w:firstLine="178"/>
      </w:pPr>
      <w:r>
        <w:rPr>
          <w:rFonts w:hint="eastAsia"/>
        </w:rPr>
        <w:t>编号：</w:t>
      </w:r>
    </w:p>
    <w:tbl>
      <w:tblPr>
        <w:tblW w:w="823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04"/>
        <w:gridCol w:w="1350"/>
        <w:gridCol w:w="4180"/>
      </w:tblGrid>
      <w:tr w:rsidR="006F60A3">
        <w:trPr>
          <w:cantSplit/>
        </w:trPr>
        <w:tc>
          <w:tcPr>
            <w:tcW w:w="2704" w:type="dxa"/>
            <w:vMerge w:val="restart"/>
          </w:tcPr>
          <w:p w:rsidR="006F60A3" w:rsidRDefault="008E50FA">
            <w:r>
              <w:rPr>
                <w:rFonts w:hint="eastAsia"/>
              </w:rPr>
              <w:t>文件状态</w:t>
            </w:r>
          </w:p>
          <w:p w:rsidR="006F60A3" w:rsidRDefault="008E50FA">
            <w:r>
              <w:rPr>
                <w:rFonts w:hint="eastAsia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草稿</w:t>
            </w:r>
          </w:p>
          <w:p w:rsidR="006F60A3" w:rsidRDefault="008E50FA">
            <w:r>
              <w:rPr>
                <w:rFonts w:hint="eastAsia"/>
              </w:rPr>
              <w:t xml:space="preserve">[  ] </w:t>
            </w:r>
            <w:r>
              <w:rPr>
                <w:rFonts w:hint="eastAsia"/>
              </w:rPr>
              <w:t>正式发布</w:t>
            </w:r>
          </w:p>
          <w:p w:rsidR="006F60A3" w:rsidRDefault="008E50FA">
            <w:r>
              <w:rPr>
                <w:rFonts w:hint="eastAsia"/>
              </w:rPr>
              <w:t xml:space="preserve">[  ] </w:t>
            </w:r>
            <w:r>
              <w:rPr>
                <w:rFonts w:hint="eastAsia"/>
              </w:rPr>
              <w:t>修改稿</w:t>
            </w:r>
          </w:p>
        </w:tc>
        <w:tc>
          <w:tcPr>
            <w:tcW w:w="1350" w:type="dxa"/>
          </w:tcPr>
          <w:p w:rsidR="006F60A3" w:rsidRDefault="008E50FA">
            <w:r>
              <w:rPr>
                <w:rFonts w:hint="eastAsia"/>
              </w:rPr>
              <w:t>当前版本</w:t>
            </w:r>
          </w:p>
        </w:tc>
        <w:tc>
          <w:tcPr>
            <w:tcW w:w="4180" w:type="dxa"/>
          </w:tcPr>
          <w:p w:rsidR="006F60A3" w:rsidRDefault="008E50FA">
            <w:r>
              <w:rPr>
                <w:rFonts w:hint="eastAsia"/>
              </w:rPr>
              <w:t>0.1</w:t>
            </w:r>
          </w:p>
        </w:tc>
      </w:tr>
      <w:tr w:rsidR="006F60A3">
        <w:trPr>
          <w:cantSplit/>
        </w:trPr>
        <w:tc>
          <w:tcPr>
            <w:tcW w:w="2704" w:type="dxa"/>
            <w:vMerge/>
          </w:tcPr>
          <w:p w:rsidR="006F60A3" w:rsidRDefault="006F60A3"/>
        </w:tc>
        <w:tc>
          <w:tcPr>
            <w:tcW w:w="1350" w:type="dxa"/>
          </w:tcPr>
          <w:p w:rsidR="006F60A3" w:rsidRDefault="008E50FA">
            <w:r>
              <w:rPr>
                <w:rFonts w:hint="eastAsia"/>
              </w:rPr>
              <w:t>完成日期</w:t>
            </w:r>
          </w:p>
        </w:tc>
        <w:tc>
          <w:tcPr>
            <w:tcW w:w="4180" w:type="dxa"/>
          </w:tcPr>
          <w:p w:rsidR="006F60A3" w:rsidRDefault="008E50FA">
            <w:r>
              <w:t>201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5</w:t>
            </w:r>
          </w:p>
        </w:tc>
      </w:tr>
      <w:tr w:rsidR="006F60A3">
        <w:trPr>
          <w:cantSplit/>
        </w:trPr>
        <w:tc>
          <w:tcPr>
            <w:tcW w:w="2704" w:type="dxa"/>
            <w:vMerge/>
          </w:tcPr>
          <w:p w:rsidR="006F60A3" w:rsidRDefault="006F60A3"/>
        </w:tc>
        <w:tc>
          <w:tcPr>
            <w:tcW w:w="1350" w:type="dxa"/>
          </w:tcPr>
          <w:p w:rsidR="006F60A3" w:rsidRDefault="008E50FA">
            <w:r>
              <w:rPr>
                <w:rFonts w:hint="eastAsia"/>
              </w:rPr>
              <w:t>编制</w:t>
            </w:r>
          </w:p>
        </w:tc>
        <w:tc>
          <w:tcPr>
            <w:tcW w:w="4180" w:type="dxa"/>
          </w:tcPr>
          <w:p w:rsidR="006F60A3" w:rsidRDefault="006F60A3"/>
        </w:tc>
      </w:tr>
      <w:tr w:rsidR="006F60A3">
        <w:trPr>
          <w:cantSplit/>
        </w:trPr>
        <w:tc>
          <w:tcPr>
            <w:tcW w:w="2704" w:type="dxa"/>
            <w:vMerge/>
          </w:tcPr>
          <w:p w:rsidR="006F60A3" w:rsidRDefault="006F60A3"/>
        </w:tc>
        <w:tc>
          <w:tcPr>
            <w:tcW w:w="1350" w:type="dxa"/>
          </w:tcPr>
          <w:p w:rsidR="006F60A3" w:rsidRDefault="008E50FA">
            <w:r>
              <w:rPr>
                <w:rFonts w:hint="eastAsia"/>
              </w:rPr>
              <w:t>审核</w:t>
            </w:r>
          </w:p>
        </w:tc>
        <w:tc>
          <w:tcPr>
            <w:tcW w:w="4180" w:type="dxa"/>
          </w:tcPr>
          <w:p w:rsidR="006F60A3" w:rsidRDefault="006F60A3"/>
        </w:tc>
      </w:tr>
      <w:tr w:rsidR="006F60A3">
        <w:trPr>
          <w:cantSplit/>
        </w:trPr>
        <w:tc>
          <w:tcPr>
            <w:tcW w:w="2704" w:type="dxa"/>
            <w:vMerge/>
          </w:tcPr>
          <w:p w:rsidR="006F60A3" w:rsidRDefault="006F60A3"/>
        </w:tc>
        <w:tc>
          <w:tcPr>
            <w:tcW w:w="1350" w:type="dxa"/>
          </w:tcPr>
          <w:p w:rsidR="006F60A3" w:rsidRDefault="008E50FA">
            <w:r>
              <w:rPr>
                <w:rFonts w:hint="eastAsia"/>
              </w:rPr>
              <w:t>批准</w:t>
            </w:r>
          </w:p>
        </w:tc>
        <w:tc>
          <w:tcPr>
            <w:tcW w:w="4180" w:type="dxa"/>
          </w:tcPr>
          <w:p w:rsidR="006F60A3" w:rsidRDefault="006F60A3"/>
        </w:tc>
      </w:tr>
    </w:tbl>
    <w:p w:rsidR="006F60A3" w:rsidRDefault="006F60A3"/>
    <w:p w:rsidR="006F60A3" w:rsidRDefault="008E50F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修订历史：</w:t>
      </w:r>
    </w:p>
    <w:tbl>
      <w:tblPr>
        <w:tblW w:w="8976" w:type="dxa"/>
        <w:jc w:val="center"/>
        <w:tblInd w:w="-8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/>
      </w:tblPr>
      <w:tblGrid>
        <w:gridCol w:w="1726"/>
        <w:gridCol w:w="1444"/>
        <w:gridCol w:w="2835"/>
        <w:gridCol w:w="2971"/>
      </w:tblGrid>
      <w:tr w:rsidR="006F60A3">
        <w:trPr>
          <w:jc w:val="center"/>
        </w:trPr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bottom"/>
          </w:tcPr>
          <w:p w:rsidR="006F60A3" w:rsidRDefault="008E50FA">
            <w:pPr>
              <w:pStyle w:val="tabletext"/>
              <w:spacing w:before="0" w:beforeAutospacing="0" w:after="120" w:afterAutospacing="0"/>
              <w:jc w:val="center"/>
              <w:rPr>
                <w:b/>
                <w:bCs/>
                <w:sz w:val="21"/>
                <w:szCs w:val="20"/>
              </w:rPr>
            </w:pPr>
            <w:bookmarkStart w:id="0" w:name="_Hlk330892669"/>
            <w:ins w:id="1" w:author="韩玮" w:date="2018-09-11T14:20:00Z">
              <w:r>
                <w:rPr>
                  <w:rFonts w:hint="eastAsia"/>
                  <w:b/>
                  <w:bCs/>
                  <w:sz w:val="21"/>
                  <w:szCs w:val="20"/>
                </w:rPr>
                <w:t>版本</w:t>
              </w:r>
            </w:ins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bottom"/>
          </w:tcPr>
          <w:p w:rsidR="006F60A3" w:rsidRDefault="008E50FA">
            <w:pPr>
              <w:pStyle w:val="tabletext"/>
              <w:spacing w:before="0" w:beforeAutospacing="0" w:after="120" w:afterAutospacing="0"/>
              <w:jc w:val="center"/>
              <w:rPr>
                <w:b/>
                <w:bCs/>
                <w:sz w:val="21"/>
                <w:szCs w:val="20"/>
              </w:rPr>
            </w:pPr>
            <w:ins w:id="2" w:author="韩玮" w:date="2018-09-11T14:20:00Z">
              <w:r>
                <w:rPr>
                  <w:rFonts w:hint="eastAsia"/>
                  <w:b/>
                  <w:bCs/>
                  <w:sz w:val="21"/>
                  <w:szCs w:val="20"/>
                </w:rPr>
                <w:t>变更时间</w:t>
              </w:r>
            </w:ins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bottom"/>
          </w:tcPr>
          <w:p w:rsidR="006F60A3" w:rsidRDefault="008E50FA">
            <w:pPr>
              <w:pStyle w:val="tabletext"/>
              <w:spacing w:before="0" w:beforeAutospacing="0" w:after="120" w:afterAutospacing="0"/>
              <w:jc w:val="center"/>
              <w:rPr>
                <w:b/>
                <w:bCs/>
                <w:sz w:val="21"/>
                <w:szCs w:val="20"/>
              </w:rPr>
            </w:pPr>
            <w:ins w:id="3" w:author="韩玮" w:date="2018-09-11T14:20:00Z">
              <w:r>
                <w:rPr>
                  <w:rFonts w:hint="eastAsia"/>
                  <w:b/>
                  <w:bCs/>
                  <w:sz w:val="21"/>
                  <w:szCs w:val="20"/>
                </w:rPr>
                <w:t>性质</w:t>
              </w:r>
            </w:ins>
          </w:p>
        </w:tc>
        <w:tc>
          <w:tcPr>
            <w:tcW w:w="2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bottom"/>
          </w:tcPr>
          <w:p w:rsidR="006F60A3" w:rsidRDefault="008E50FA">
            <w:pPr>
              <w:pStyle w:val="tabletext"/>
              <w:spacing w:before="0" w:beforeAutospacing="0" w:after="120" w:afterAutospacing="0"/>
              <w:jc w:val="center"/>
              <w:rPr>
                <w:b/>
                <w:bCs/>
                <w:sz w:val="21"/>
                <w:szCs w:val="20"/>
              </w:rPr>
            </w:pPr>
            <w:ins w:id="4" w:author="韩玮" w:date="2018-09-11T14:21:00Z">
              <w:r>
                <w:rPr>
                  <w:rFonts w:hint="eastAsia"/>
                  <w:b/>
                  <w:bCs/>
                  <w:sz w:val="21"/>
                  <w:szCs w:val="20"/>
                </w:rPr>
                <w:t>修改人</w:t>
              </w:r>
            </w:ins>
          </w:p>
        </w:tc>
      </w:tr>
      <w:tr w:rsidR="006F60A3">
        <w:trPr>
          <w:trHeight w:val="325"/>
          <w:jc w:val="center"/>
        </w:trPr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60A3" w:rsidRDefault="008E50FA">
            <w:pPr>
              <w:pStyle w:val="tabletext"/>
              <w:spacing w:before="0" w:beforeAutospacing="0" w:after="120" w:afterAutospacing="0"/>
              <w:jc w:val="center"/>
              <w:rPr>
                <w:rFonts w:ascii="宋体" w:eastAsia="宋体" w:hAnsi="宋体" w:cs="Times New Roman"/>
                <w:sz w:val="21"/>
                <w:szCs w:val="20"/>
              </w:rPr>
            </w:pPr>
            <w:ins w:id="5" w:author="韩玮" w:date="2018-09-11T14:20:00Z">
              <w:r>
                <w:rPr>
                  <w:rFonts w:ascii="宋体" w:eastAsia="宋体" w:hAnsi="宋体" w:cs="Times New Roman" w:hint="eastAsia"/>
                  <w:sz w:val="21"/>
                  <w:szCs w:val="20"/>
                </w:rPr>
                <w:t>1.</w:t>
              </w:r>
            </w:ins>
            <w:r>
              <w:rPr>
                <w:rFonts w:ascii="宋体" w:eastAsia="宋体" w:hAnsi="宋体" w:cs="Times New Roman" w:hint="eastAsia"/>
                <w:sz w:val="21"/>
                <w:szCs w:val="20"/>
              </w:rPr>
              <w:t>1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F60A3" w:rsidRDefault="008E50FA">
            <w:pPr>
              <w:pStyle w:val="tabletext"/>
              <w:spacing w:before="0" w:beforeAutospacing="0" w:after="120" w:afterAutospacing="0"/>
              <w:rPr>
                <w:rFonts w:ascii="宋体" w:eastAsia="宋体" w:hAnsi="宋体"/>
                <w:sz w:val="21"/>
                <w:szCs w:val="21"/>
              </w:rPr>
            </w:pPr>
            <w:ins w:id="6" w:author="韩玮" w:date="2018-09-11T14:20:00Z">
              <w:r>
                <w:rPr>
                  <w:rFonts w:ascii="宋体" w:eastAsia="宋体" w:hAnsi="宋体" w:hint="eastAsia"/>
                  <w:sz w:val="21"/>
                  <w:szCs w:val="21"/>
                </w:rPr>
                <w:t>2018.9.11</w:t>
              </w:r>
            </w:ins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F60A3" w:rsidRDefault="008E50FA">
            <w:pPr>
              <w:pStyle w:val="tabletext"/>
              <w:numPr>
                <w:ilvl w:val="0"/>
                <w:numId w:val="2"/>
              </w:numPr>
              <w:spacing w:before="0" w:beforeAutospacing="0" w:after="120" w:afterAutospacing="0"/>
              <w:jc w:val="both"/>
              <w:rPr>
                <w:rFonts w:ascii="宋体" w:eastAsia="宋体" w:hAnsi="宋体"/>
                <w:sz w:val="18"/>
                <w:szCs w:val="18"/>
              </w:rPr>
            </w:pPr>
            <w:ins w:id="7" w:author="韩玮" w:date="2018-09-11T14:21:00Z">
              <w:r>
                <w:rPr>
                  <w:rFonts w:ascii="宋体" w:eastAsia="宋体" w:hAnsi="宋体" w:hint="eastAsia"/>
                  <w:sz w:val="18"/>
                  <w:szCs w:val="18"/>
                </w:rPr>
                <w:t>修改</w:t>
              </w:r>
            </w:ins>
          </w:p>
        </w:tc>
        <w:tc>
          <w:tcPr>
            <w:tcW w:w="2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F60A3" w:rsidRDefault="008E50FA">
            <w:pPr>
              <w:pStyle w:val="tabletext"/>
              <w:spacing w:before="0" w:beforeAutospacing="0" w:after="120" w:afterAutospacing="0"/>
              <w:jc w:val="center"/>
              <w:rPr>
                <w:rFonts w:ascii="宋体" w:eastAsia="宋体" w:hAnsi="宋体"/>
                <w:sz w:val="21"/>
                <w:szCs w:val="21"/>
              </w:rPr>
            </w:pPr>
            <w:ins w:id="8" w:author="韩玮" w:date="2018-09-11T14:21:00Z">
              <w:r>
                <w:rPr>
                  <w:rFonts w:ascii="宋体" w:eastAsia="宋体" w:hAnsi="宋体" w:hint="eastAsia"/>
                  <w:sz w:val="21"/>
                  <w:szCs w:val="21"/>
                </w:rPr>
                <w:t>韩玮</w:t>
              </w:r>
            </w:ins>
          </w:p>
        </w:tc>
      </w:tr>
      <w:tr w:rsidR="006F60A3">
        <w:trPr>
          <w:trHeight w:val="325"/>
          <w:jc w:val="center"/>
        </w:trPr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60A3" w:rsidRDefault="006F60A3">
            <w:pPr>
              <w:pStyle w:val="tabletext"/>
              <w:spacing w:before="0" w:beforeAutospacing="0" w:after="120" w:afterAutospacing="0"/>
              <w:jc w:val="center"/>
              <w:rPr>
                <w:rFonts w:ascii="宋体" w:eastAsia="宋体" w:hAnsi="宋体" w:cs="Times New Roman"/>
                <w:sz w:val="21"/>
                <w:szCs w:val="20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F60A3" w:rsidRDefault="008E50FA">
            <w:pPr>
              <w:pStyle w:val="tabletext"/>
              <w:spacing w:before="0" w:beforeAutospacing="0" w:after="120" w:afterAutospacing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2018.11.14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F60A3" w:rsidRDefault="008E50FA">
            <w:pPr>
              <w:pStyle w:val="tabletext"/>
              <w:numPr>
                <w:ilvl w:val="0"/>
                <w:numId w:val="3"/>
              </w:numPr>
              <w:spacing w:before="0" w:beforeAutospacing="0" w:after="120" w:afterAutospacing="0"/>
              <w:jc w:val="both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账册增加字段--UsageTypeCd，账册用途</w:t>
            </w:r>
          </w:p>
          <w:p w:rsidR="006F60A3" w:rsidRDefault="008E50FA">
            <w:pPr>
              <w:pStyle w:val="tabletext"/>
              <w:numPr>
                <w:ilvl w:val="0"/>
                <w:numId w:val="3"/>
              </w:numPr>
              <w:spacing w:before="0" w:beforeAutospacing="0" w:after="120" w:afterAutospacing="0"/>
              <w:jc w:val="both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清单增加字段---表头：NeedEntryModified，报关单同步修改标志；  LevyBlAmt，计征金额；DclTypecd，申报类型；同时修改字段名称--关联报关单经营企业社会信用代码-&gt;关联报关单境内收发货人社会信用代码、关联报关单经营企业编号-&gt;关联报关单境内收发货人编号、关联报关单经营企业名称-&gt;关联报关单境内收发货人名称、进出口岸代码-&gt;进出境关别、起运/运抵国别代码-&gt;起运/运抵国(地区）</w:t>
            </w:r>
          </w:p>
          <w:p w:rsidR="006F60A3" w:rsidRDefault="008E50FA">
            <w:pPr>
              <w:pStyle w:val="tabletext"/>
              <w:spacing w:before="0" w:beforeAutospacing="0" w:after="120" w:afterAutospacing="0"/>
              <w:jc w:val="both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表体新增字段：DestinationNatcd，最终目的国；ModfMarkcd，修改标志；同时修改字段名称--国别代码-&gt;原产国、</w:t>
            </w:r>
          </w:p>
        </w:tc>
        <w:tc>
          <w:tcPr>
            <w:tcW w:w="2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F60A3" w:rsidRDefault="008E50FA">
            <w:pPr>
              <w:pStyle w:val="tabletext"/>
              <w:spacing w:before="0" w:beforeAutospacing="0" w:after="120" w:afterAutospacing="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王威</w:t>
            </w:r>
          </w:p>
        </w:tc>
      </w:tr>
      <w:tr w:rsidR="006F60A3">
        <w:trPr>
          <w:trHeight w:val="325"/>
          <w:jc w:val="center"/>
        </w:trPr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60A3" w:rsidRDefault="006F60A3">
            <w:pPr>
              <w:pStyle w:val="tabletext"/>
              <w:spacing w:before="0" w:beforeAutospacing="0" w:after="120" w:afterAutospacing="0"/>
              <w:jc w:val="center"/>
              <w:rPr>
                <w:rFonts w:ascii="宋体" w:eastAsia="宋体" w:hAnsi="宋体" w:cs="Times New Roman"/>
                <w:sz w:val="21"/>
                <w:szCs w:val="20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F60A3" w:rsidRDefault="008E50FA">
            <w:pPr>
              <w:pStyle w:val="tabletext"/>
              <w:spacing w:before="0" w:beforeAutospacing="0" w:after="120" w:afterAutospacing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2018.12.03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F60A3" w:rsidRDefault="008E50FA">
            <w:pPr>
              <w:pStyle w:val="tabletext"/>
              <w:spacing w:before="0" w:beforeAutospacing="0" w:after="120" w:afterAutospacing="0"/>
              <w:jc w:val="both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核注清单业务导入时，增加临时报关单表头和表体的节点</w:t>
            </w:r>
          </w:p>
        </w:tc>
        <w:tc>
          <w:tcPr>
            <w:tcW w:w="2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F60A3" w:rsidRDefault="008E50FA">
            <w:pPr>
              <w:pStyle w:val="tabletext"/>
              <w:spacing w:before="0" w:beforeAutospacing="0" w:after="120" w:afterAutospacing="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王威</w:t>
            </w:r>
          </w:p>
        </w:tc>
      </w:tr>
      <w:tr w:rsidR="008E50FA">
        <w:trPr>
          <w:trHeight w:val="325"/>
          <w:jc w:val="center"/>
          <w:ins w:id="9" w:author="wangjie" w:date="2018-12-11T15:26:00Z"/>
        </w:trPr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0FA" w:rsidRDefault="008E50FA">
            <w:pPr>
              <w:pStyle w:val="tabletext"/>
              <w:spacing w:before="0" w:beforeAutospacing="0" w:after="120" w:afterAutospacing="0"/>
              <w:jc w:val="center"/>
              <w:rPr>
                <w:ins w:id="10" w:author="wangjie" w:date="2018-12-11T15:26:00Z"/>
                <w:rFonts w:ascii="宋体" w:eastAsia="宋体" w:hAnsi="宋体" w:cs="Times New Roman"/>
                <w:sz w:val="21"/>
                <w:szCs w:val="20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E50FA" w:rsidRDefault="008E50FA">
            <w:pPr>
              <w:pStyle w:val="tabletext"/>
              <w:spacing w:before="0" w:beforeAutospacing="0" w:after="120" w:afterAutospacing="0"/>
              <w:rPr>
                <w:ins w:id="11" w:author="wangjie" w:date="2018-12-11T15:26:00Z"/>
                <w:rFonts w:ascii="宋体" w:eastAsia="宋体" w:hAnsi="宋体"/>
                <w:sz w:val="21"/>
                <w:szCs w:val="21"/>
              </w:rPr>
            </w:pPr>
            <w:ins w:id="12" w:author="wangjie" w:date="2018-12-11T15:26:00Z">
              <w:r>
                <w:rPr>
                  <w:rFonts w:ascii="宋体" w:eastAsia="宋体" w:hAnsi="宋体" w:hint="eastAsia"/>
                  <w:sz w:val="21"/>
                  <w:szCs w:val="21"/>
                </w:rPr>
                <w:t>2018.12.11</w:t>
              </w:r>
            </w:ins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E50FA" w:rsidRDefault="00211FC7">
            <w:pPr>
              <w:pStyle w:val="tabletext"/>
              <w:spacing w:before="0" w:beforeAutospacing="0" w:after="120" w:afterAutospacing="0"/>
              <w:jc w:val="both"/>
              <w:rPr>
                <w:ins w:id="13" w:author="wangjie" w:date="2018-12-12T10:32:00Z"/>
                <w:rFonts w:ascii="宋体" w:eastAsia="宋体" w:hAnsi="宋体"/>
                <w:sz w:val="18"/>
                <w:szCs w:val="18"/>
              </w:rPr>
            </w:pPr>
            <w:ins w:id="14" w:author="wangjie" w:date="2018-12-12T10:32:00Z">
              <w:r>
                <w:rPr>
                  <w:rFonts w:ascii="宋体" w:eastAsia="宋体" w:hAnsi="宋体" w:hint="eastAsia"/>
                  <w:sz w:val="18"/>
                  <w:szCs w:val="18"/>
                </w:rPr>
                <w:t>1.</w:t>
              </w:r>
            </w:ins>
            <w:ins w:id="15" w:author="wangjie" w:date="2018-12-11T15:26:00Z">
              <w:r w:rsidR="008E50FA">
                <w:rPr>
                  <w:rFonts w:ascii="宋体" w:eastAsia="宋体" w:hAnsi="宋体" w:hint="eastAsia"/>
                  <w:sz w:val="18"/>
                  <w:szCs w:val="18"/>
                </w:rPr>
                <w:t>账册、账册报核模块支持大报文拆包导入</w:t>
              </w:r>
            </w:ins>
            <w:ins w:id="16" w:author="wangjie" w:date="2018-12-11T15:27:00Z">
              <w:r w:rsidR="008E50FA">
                <w:rPr>
                  <w:rFonts w:ascii="宋体" w:eastAsia="宋体" w:hAnsi="宋体" w:hint="eastAsia"/>
                  <w:sz w:val="18"/>
                  <w:szCs w:val="18"/>
                </w:rPr>
                <w:t>，</w:t>
              </w:r>
            </w:ins>
            <w:ins w:id="17" w:author="wangjie" w:date="2018-12-11T15:26:00Z">
              <w:r w:rsidR="008E50FA">
                <w:rPr>
                  <w:rFonts w:ascii="宋体" w:eastAsia="宋体" w:hAnsi="宋体" w:hint="eastAsia"/>
                  <w:sz w:val="18"/>
                  <w:szCs w:val="18"/>
                </w:rPr>
                <w:t>新增</w:t>
              </w:r>
            </w:ins>
            <w:ins w:id="18" w:author="wangjie" w:date="2018-12-11T15:27:00Z">
              <w:r w:rsidR="008E50FA">
                <w:rPr>
                  <w:rFonts w:ascii="宋体" w:eastAsia="宋体" w:hAnsi="宋体" w:hint="eastAsia"/>
                  <w:sz w:val="18"/>
                  <w:szCs w:val="18"/>
                </w:rPr>
                <w:t>NemsInfo节点；(需要拆包导入的这个节点为必</w:t>
              </w:r>
              <w:r w:rsidR="008E50FA">
                <w:rPr>
                  <w:rFonts w:ascii="宋体" w:eastAsia="宋体" w:hAnsi="宋体" w:hint="eastAsia"/>
                  <w:sz w:val="18"/>
                  <w:szCs w:val="18"/>
                </w:rPr>
                <w:lastRenderedPageBreak/>
                <w:t>填；不需要拆包导入的不要填)</w:t>
              </w:r>
            </w:ins>
            <w:ins w:id="19" w:author="wangjie" w:date="2018-12-11T15:33:00Z">
              <w:r w:rsidR="008E50FA">
                <w:rPr>
                  <w:rFonts w:ascii="宋体" w:eastAsia="宋体" w:hAnsi="宋体" w:hint="eastAsia"/>
                  <w:sz w:val="18"/>
                  <w:szCs w:val="18"/>
                </w:rPr>
                <w:t>详细说明见</w:t>
              </w:r>
            </w:ins>
            <w:ins w:id="20" w:author="wangjie" w:date="2018-12-11T17:16:00Z">
              <w:r w:rsidR="001404FF">
                <w:rPr>
                  <w:rFonts w:ascii="宋体" w:eastAsia="宋体" w:hAnsi="宋体" w:hint="eastAsia"/>
                  <w:sz w:val="18"/>
                  <w:szCs w:val="18"/>
                </w:rPr>
                <w:t>3.4</w:t>
              </w:r>
            </w:ins>
            <w:ins w:id="21" w:author="wangjie" w:date="2018-12-12T10:32:00Z">
              <w:r>
                <w:rPr>
                  <w:rFonts w:ascii="宋体" w:eastAsia="宋体" w:hAnsi="宋体" w:hint="eastAsia"/>
                  <w:sz w:val="18"/>
                  <w:szCs w:val="18"/>
                </w:rPr>
                <w:t>；</w:t>
              </w:r>
            </w:ins>
          </w:p>
          <w:p w:rsidR="00211FC7" w:rsidRPr="00211FC7" w:rsidRDefault="00211FC7">
            <w:pPr>
              <w:pStyle w:val="tabletext"/>
              <w:spacing w:before="0" w:beforeAutospacing="0" w:after="120" w:afterAutospacing="0"/>
              <w:jc w:val="both"/>
              <w:rPr>
                <w:ins w:id="22" w:author="wangjie" w:date="2018-12-11T15:26:00Z"/>
                <w:rFonts w:ascii="宋体" w:eastAsia="宋体" w:hAnsi="宋体"/>
                <w:sz w:val="18"/>
                <w:szCs w:val="18"/>
              </w:rPr>
            </w:pPr>
            <w:ins w:id="23" w:author="wangjie" w:date="2018-12-12T10:32:00Z">
              <w:r>
                <w:rPr>
                  <w:rFonts w:ascii="宋体" w:eastAsia="宋体" w:hAnsi="宋体" w:hint="eastAsia"/>
                  <w:sz w:val="18"/>
                  <w:szCs w:val="18"/>
                </w:rPr>
                <w:t>2.账册报核导入的报核料件表体</w:t>
              </w:r>
            </w:ins>
            <w:ins w:id="24" w:author="wangjie" w:date="2018-12-12T10:33:00Z">
              <w:r>
                <w:rPr>
                  <w:rFonts w:ascii="宋体" w:eastAsia="宋体" w:hAnsi="宋体" w:hint="eastAsia"/>
                  <w:sz w:val="18"/>
                  <w:szCs w:val="18"/>
                </w:rPr>
                <w:t>新增账册号字段，需同账册报核表头的账册号。</w:t>
              </w:r>
            </w:ins>
          </w:p>
        </w:tc>
        <w:tc>
          <w:tcPr>
            <w:tcW w:w="2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E50FA" w:rsidRDefault="008E50FA">
            <w:pPr>
              <w:pStyle w:val="tabletext"/>
              <w:spacing w:before="0" w:beforeAutospacing="0" w:after="120" w:afterAutospacing="0"/>
              <w:jc w:val="center"/>
              <w:rPr>
                <w:ins w:id="25" w:author="wangjie" w:date="2018-12-11T15:26:00Z"/>
                <w:rFonts w:ascii="宋体" w:eastAsia="宋体" w:hAnsi="宋体"/>
                <w:sz w:val="21"/>
                <w:szCs w:val="21"/>
              </w:rPr>
            </w:pPr>
            <w:ins w:id="26" w:author="wangjie" w:date="2018-12-11T15:26:00Z">
              <w:r>
                <w:rPr>
                  <w:rFonts w:ascii="宋体" w:eastAsia="宋体" w:hAnsi="宋体" w:hint="eastAsia"/>
                  <w:sz w:val="21"/>
                  <w:szCs w:val="21"/>
                </w:rPr>
                <w:lastRenderedPageBreak/>
                <w:t>王杰</w:t>
              </w:r>
            </w:ins>
          </w:p>
        </w:tc>
      </w:tr>
      <w:bookmarkEnd w:id="0"/>
    </w:tbl>
    <w:p w:rsidR="006F60A3" w:rsidRDefault="006F60A3"/>
    <w:p w:rsidR="006F60A3" w:rsidRDefault="008E50FA">
      <w:pPr>
        <w:pStyle w:val="1"/>
        <w:numPr>
          <w:ilvl w:val="0"/>
          <w:numId w:val="4"/>
        </w:numPr>
      </w:pPr>
      <w:r>
        <w:rPr>
          <w:rFonts w:hint="eastAsia"/>
        </w:rPr>
        <w:t>文档介绍</w:t>
      </w:r>
    </w:p>
    <w:p w:rsidR="006F60A3" w:rsidRDefault="008E50FA">
      <w:pPr>
        <w:pStyle w:val="2"/>
        <w:numPr>
          <w:ilvl w:val="1"/>
          <w:numId w:val="4"/>
        </w:numPr>
      </w:pPr>
      <w:r>
        <w:rPr>
          <w:rFonts w:hint="eastAsia"/>
        </w:rPr>
        <w:t>文档目的</w:t>
      </w:r>
    </w:p>
    <w:p w:rsidR="006F60A3" w:rsidRDefault="008E50FA">
      <w:pPr>
        <w:ind w:firstLineChars="250" w:firstLine="525"/>
      </w:pPr>
      <w:r>
        <w:rPr>
          <w:rFonts w:hint="eastAsia"/>
        </w:rPr>
        <w:t>本文档描述保税物流管理系统数据下发接口格式。</w:t>
      </w:r>
    </w:p>
    <w:p w:rsidR="006F60A3" w:rsidRDefault="008E50FA">
      <w:pPr>
        <w:pStyle w:val="2"/>
        <w:numPr>
          <w:ilvl w:val="1"/>
          <w:numId w:val="4"/>
        </w:numPr>
      </w:pPr>
      <w:r>
        <w:rPr>
          <w:rFonts w:hint="eastAsia"/>
        </w:rPr>
        <w:t>文档范围</w:t>
      </w:r>
    </w:p>
    <w:p w:rsidR="006F60A3" w:rsidRDefault="008E50FA">
      <w:r>
        <w:rPr>
          <w:rFonts w:hint="eastAsia"/>
        </w:rPr>
        <w:t>本文档主要包括报文格式规范以及报文定义</w:t>
      </w:r>
      <w:r>
        <w:rPr>
          <w:rFonts w:ascii="宋体" w:hAnsi="宋体" w:hint="eastAsia"/>
          <w:bCs/>
        </w:rPr>
        <w:t>等方面的内容。</w:t>
      </w:r>
    </w:p>
    <w:p w:rsidR="006F60A3" w:rsidRDefault="008E50FA">
      <w:pPr>
        <w:pStyle w:val="2"/>
        <w:numPr>
          <w:ilvl w:val="1"/>
          <w:numId w:val="4"/>
        </w:numPr>
      </w:pPr>
      <w:r>
        <w:rPr>
          <w:rFonts w:hint="eastAsia"/>
        </w:rPr>
        <w:t>读者对象</w:t>
      </w:r>
    </w:p>
    <w:p w:rsidR="006F60A3" w:rsidRDefault="008E50FA">
      <w:r>
        <w:rPr>
          <w:rFonts w:hint="eastAsia"/>
        </w:rPr>
        <w:t>本文档的阅读对象为系统设计、开发人员、软件测试人员、技术评审人员、</w:t>
      </w:r>
      <w:r>
        <w:t>技术管理人员</w:t>
      </w:r>
      <w:r>
        <w:rPr>
          <w:rFonts w:hint="eastAsia"/>
        </w:rPr>
        <w:t>等。</w:t>
      </w:r>
    </w:p>
    <w:p w:rsidR="006F60A3" w:rsidRDefault="008E50FA">
      <w:pPr>
        <w:pStyle w:val="2"/>
        <w:numPr>
          <w:ilvl w:val="1"/>
          <w:numId w:val="4"/>
        </w:numPr>
      </w:pPr>
      <w:r>
        <w:rPr>
          <w:rFonts w:hint="eastAsia"/>
        </w:rPr>
        <w:t>参考文献</w:t>
      </w:r>
    </w:p>
    <w:p w:rsidR="006F60A3" w:rsidRDefault="008E50FA">
      <w:pPr>
        <w:pStyle w:val="1"/>
        <w:numPr>
          <w:ilvl w:val="0"/>
          <w:numId w:val="4"/>
        </w:numPr>
      </w:pPr>
      <w:r>
        <w:rPr>
          <w:rFonts w:hint="eastAsia"/>
        </w:rPr>
        <w:t>报文格式</w:t>
      </w:r>
    </w:p>
    <w:p w:rsidR="006F60A3" w:rsidRDefault="008E50FA">
      <w:pPr>
        <w:pStyle w:val="2"/>
        <w:numPr>
          <w:ilvl w:val="1"/>
          <w:numId w:val="4"/>
        </w:numPr>
      </w:pPr>
      <w:r>
        <w:rPr>
          <w:rFonts w:hint="eastAsia"/>
        </w:rPr>
        <w:t>报文文件结构</w:t>
      </w:r>
    </w:p>
    <w:p w:rsidR="006F60A3" w:rsidRDefault="008E50FA">
      <w:r>
        <w:rPr>
          <w:rFonts w:hint="eastAsia"/>
          <w:b/>
        </w:rPr>
        <w:t>字符编码</w:t>
      </w:r>
      <w:r>
        <w:rPr>
          <w:rFonts w:hint="eastAsia"/>
        </w:rPr>
        <w:t>统一采用</w:t>
      </w:r>
      <w:r>
        <w:t>UTF-8</w:t>
      </w:r>
      <w:r>
        <w:rPr>
          <w:rFonts w:hint="eastAsia"/>
        </w:rPr>
        <w:t>格式：</w:t>
      </w:r>
    </w:p>
    <w:p w:rsidR="006F60A3" w:rsidRDefault="008E50FA">
      <w:r>
        <w:t>encoding="UTF-8"</w:t>
      </w:r>
    </w:p>
    <w:p w:rsidR="006F60A3" w:rsidRDefault="006F60A3"/>
    <w:p w:rsidR="006F60A3" w:rsidRDefault="008E50FA">
      <w:pPr>
        <w:rPr>
          <w:b/>
        </w:rPr>
      </w:pPr>
      <w:r>
        <w:rPr>
          <w:rFonts w:hint="eastAsia"/>
          <w:b/>
        </w:rPr>
        <w:t>报文格式采用</w:t>
      </w:r>
      <w:r>
        <w:rPr>
          <w:rFonts w:hint="eastAsia"/>
          <w:b/>
        </w:rPr>
        <w:t>XML</w:t>
      </w:r>
      <w:r>
        <w:rPr>
          <w:rFonts w:hint="eastAsia"/>
          <w:b/>
        </w:rPr>
        <w:t>格式</w:t>
      </w:r>
    </w:p>
    <w:p w:rsidR="006F60A3" w:rsidRDefault="006F60A3"/>
    <w:p w:rsidR="006F60A3" w:rsidRDefault="008E50FA">
      <w:r>
        <w:rPr>
          <w:rFonts w:hint="eastAsia"/>
        </w:rPr>
        <w:t>申报报文标准如下：</w:t>
      </w:r>
    </w:p>
    <w:p w:rsidR="006F60A3" w:rsidRDefault="006F60A3"/>
    <w:p w:rsidR="006F60A3" w:rsidRDefault="008E50FA">
      <w:r>
        <w:rPr>
          <w:rFonts w:hint="eastAsia"/>
        </w:rPr>
        <w:t>回执报文标准如下：</w:t>
      </w:r>
    </w:p>
    <w:p w:rsidR="006F60A3" w:rsidRDefault="008E50FA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2889885" cy="931545"/>
            <wp:effectExtent l="19050" t="0" r="571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9885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0A3" w:rsidRDefault="008E50FA">
      <w:pPr>
        <w:pStyle w:val="a8"/>
      </w:pPr>
      <w:r>
        <w:rPr>
          <w:rFonts w:hint="eastAsia"/>
        </w:rPr>
        <w:t>图 1 报文标准总体结构图</w:t>
      </w:r>
    </w:p>
    <w:p w:rsidR="006F60A3" w:rsidRDefault="008E50FA">
      <w:pPr>
        <w:pStyle w:val="a5"/>
        <w:adjustRightInd w:val="0"/>
        <w:spacing w:after="0" w:line="360" w:lineRule="auto"/>
        <w:ind w:left="420" w:firstLineChars="0" w:firstLine="0"/>
        <w:textAlignment w:val="baseline"/>
        <w:rPr>
          <w:rFonts w:ascii="宋体" w:hAnsi="宋体"/>
        </w:rPr>
      </w:pPr>
      <w:r>
        <w:rPr>
          <w:rFonts w:hint="eastAsia"/>
        </w:rPr>
        <w:t>如上图所示</w:t>
      </w:r>
      <w:r>
        <w:rPr>
          <w:rFonts w:hint="eastAsia"/>
        </w:rPr>
        <w:t>Package</w:t>
      </w:r>
      <w:r>
        <w:rPr>
          <w:rFonts w:ascii="宋体" w:hAnsi="宋体" w:hint="eastAsia"/>
          <w:b/>
        </w:rPr>
        <w:t>是</w:t>
      </w:r>
      <w:r>
        <w:rPr>
          <w:rFonts w:ascii="宋体" w:hAnsi="宋体" w:hint="eastAsia"/>
        </w:rPr>
        <w:t>整个数据交换报文的根节点，数据交换报文又分为以下两个节点，分别为：</w:t>
      </w:r>
    </w:p>
    <w:p w:rsidR="006F60A3" w:rsidRDefault="008E50FA">
      <w:pPr>
        <w:pStyle w:val="af0"/>
        <w:spacing w:line="360" w:lineRule="auto"/>
        <w:ind w:firstLineChars="0" w:firstLine="360"/>
        <w:rPr>
          <w:rFonts w:hAnsi="宋体"/>
        </w:rPr>
      </w:pPr>
      <w:r>
        <w:rPr>
          <w:rFonts w:hAnsi="宋体" w:hint="eastAsia"/>
          <w:b/>
        </w:rPr>
        <w:t>EnvelopInfo：信封内容</w:t>
      </w:r>
      <w:r>
        <w:rPr>
          <w:rFonts w:hAnsi="宋体" w:hint="eastAsia"/>
        </w:rPr>
        <w:t>。这部分主要负责提供该次交换端到端的发起方、接受方的标识，当前交换报文的标识（如报文类型、报文名）和报文的发送时间等信息。</w:t>
      </w:r>
    </w:p>
    <w:p w:rsidR="006F60A3" w:rsidRDefault="008E50FA">
      <w:pPr>
        <w:ind w:left="360"/>
      </w:pPr>
      <w:r>
        <w:rPr>
          <w:rFonts w:ascii="宋体" w:hAnsi="宋体" w:hint="eastAsia"/>
          <w:b/>
          <w:kern w:val="0"/>
          <w:szCs w:val="20"/>
        </w:rPr>
        <w:t>DataInfo：业务内容。</w:t>
      </w:r>
      <w:r>
        <w:rPr>
          <w:rFonts w:hint="eastAsia"/>
        </w:rPr>
        <w:t>这部分负责保存本次交易的业务数据。</w:t>
      </w:r>
    </w:p>
    <w:p w:rsidR="006F60A3" w:rsidRDefault="008E50FA">
      <w:pPr>
        <w:pStyle w:val="2"/>
        <w:numPr>
          <w:ilvl w:val="1"/>
          <w:numId w:val="4"/>
        </w:numPr>
      </w:pPr>
      <w:r>
        <w:rPr>
          <w:rFonts w:hint="eastAsia"/>
        </w:rPr>
        <w:t>详细报文定义</w:t>
      </w:r>
    </w:p>
    <w:p w:rsidR="006F60A3" w:rsidRDefault="008E50FA">
      <w:pPr>
        <w:pStyle w:val="a7"/>
        <w:ind w:firstLineChars="20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详细报文单据类型定义根据</w:t>
      </w:r>
      <w:r>
        <w:rPr>
          <w:rFonts w:hint="eastAsia"/>
        </w:rPr>
        <w:t>新电子账册系统</w:t>
      </w:r>
      <w:r>
        <w:rPr>
          <w:rFonts w:ascii="宋体" w:hAnsi="宋体" w:hint="eastAsia"/>
          <w:szCs w:val="24"/>
        </w:rPr>
        <w:t>业务需求分为企业资质申请、电子账册，账册核销，核注清单四部分，数据下发包括申报报文及H2010系统回执两部分。</w:t>
      </w:r>
    </w:p>
    <w:p w:rsidR="006F60A3" w:rsidRDefault="008E50FA">
      <w:pPr>
        <w:pStyle w:val="a7"/>
        <w:ind w:firstLineChars="20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具体报文包括</w:t>
      </w:r>
    </w:p>
    <w:p w:rsidR="006F60A3" w:rsidRDefault="008E50FA">
      <w:pPr>
        <w:numPr>
          <w:ilvl w:val="0"/>
          <w:numId w:val="5"/>
        </w:numPr>
      </w:pPr>
      <w:r>
        <w:rPr>
          <w:rFonts w:hint="eastAsia"/>
        </w:rPr>
        <w:t>申报报文</w:t>
      </w:r>
      <w:r>
        <w:rPr>
          <w:rFonts w:hint="eastAsia"/>
          <w:color w:val="FF0000"/>
        </w:rPr>
        <w:t>（要求进行压缩后上传）</w:t>
      </w:r>
    </w:p>
    <w:p w:rsidR="006F60A3" w:rsidRDefault="008E50FA">
      <w:pPr>
        <w:numPr>
          <w:ilvl w:val="1"/>
          <w:numId w:val="5"/>
        </w:numPr>
      </w:pPr>
      <w:r>
        <w:rPr>
          <w:rFonts w:hint="eastAsia"/>
        </w:rPr>
        <w:t>企业资质申请备案报文</w:t>
      </w:r>
      <w:r>
        <w:rPr>
          <w:rFonts w:hint="eastAsia"/>
        </w:rPr>
        <w:t>EMS101</w:t>
      </w:r>
      <w:r>
        <w:rPr>
          <w:rFonts w:hint="eastAsia"/>
        </w:rPr>
        <w:t>。包含企业资质申请表头数据，表体数据，内容参见报文定义</w:t>
      </w:r>
    </w:p>
    <w:p w:rsidR="006F60A3" w:rsidRDefault="008E50FA">
      <w:pPr>
        <w:numPr>
          <w:ilvl w:val="1"/>
          <w:numId w:val="5"/>
        </w:numPr>
      </w:pPr>
      <w:r>
        <w:rPr>
          <w:rFonts w:hint="eastAsia"/>
        </w:rPr>
        <w:t>电子账册报文</w:t>
      </w:r>
      <w:r>
        <w:rPr>
          <w:rFonts w:hint="eastAsia"/>
        </w:rPr>
        <w:t>EMS111</w:t>
      </w:r>
      <w:r>
        <w:rPr>
          <w:rFonts w:hint="eastAsia"/>
        </w:rPr>
        <w:t>。包含电子账册申报表头数据，表体数据，内容参见报文定义。</w:t>
      </w:r>
    </w:p>
    <w:p w:rsidR="006F60A3" w:rsidRDefault="008E50FA">
      <w:pPr>
        <w:numPr>
          <w:ilvl w:val="1"/>
          <w:numId w:val="5"/>
        </w:numPr>
      </w:pPr>
      <w:r>
        <w:rPr>
          <w:rFonts w:hint="eastAsia"/>
        </w:rPr>
        <w:t>账册核销报文</w:t>
      </w:r>
      <w:r>
        <w:rPr>
          <w:rFonts w:hint="eastAsia"/>
        </w:rPr>
        <w:t xml:space="preserve"> EMS121</w:t>
      </w:r>
      <w:r>
        <w:rPr>
          <w:rFonts w:hint="eastAsia"/>
        </w:rPr>
        <w:t>。包含账册核销表头数据，表体数据，内容参见报文定义。</w:t>
      </w:r>
    </w:p>
    <w:p w:rsidR="006F60A3" w:rsidRDefault="008E50FA">
      <w:pPr>
        <w:numPr>
          <w:ilvl w:val="1"/>
          <w:numId w:val="5"/>
        </w:numPr>
      </w:pPr>
      <w:r>
        <w:rPr>
          <w:rFonts w:hint="eastAsia"/>
        </w:rPr>
        <w:t>核注清单报文</w:t>
      </w:r>
      <w:r>
        <w:rPr>
          <w:rFonts w:hint="eastAsia"/>
        </w:rPr>
        <w:t xml:space="preserve"> INV101</w:t>
      </w:r>
      <w:r>
        <w:rPr>
          <w:rFonts w:hint="eastAsia"/>
        </w:rPr>
        <w:t>。包含核注清单表头数据，表体数据，内容参见报文定义。</w:t>
      </w:r>
    </w:p>
    <w:p w:rsidR="006F60A3" w:rsidRDefault="008E50FA">
      <w:pPr>
        <w:numPr>
          <w:ilvl w:val="0"/>
          <w:numId w:val="5"/>
        </w:numPr>
      </w:pPr>
      <w:r>
        <w:rPr>
          <w:rFonts w:hint="eastAsia"/>
        </w:rPr>
        <w:t>回执报文</w:t>
      </w:r>
    </w:p>
    <w:p w:rsidR="006F60A3" w:rsidRDefault="008E50FA">
      <w:pPr>
        <w:numPr>
          <w:ilvl w:val="1"/>
          <w:numId w:val="5"/>
        </w:numPr>
      </w:pPr>
      <w:r>
        <w:rPr>
          <w:rFonts w:hint="eastAsia"/>
        </w:rPr>
        <w:t>企业资质申请，审核回执审核通过时要包含审核回执表头数据，回执表体数据，电子帐册表头数据，不包含表体数据</w:t>
      </w:r>
      <w:r>
        <w:rPr>
          <w:rFonts w:hint="eastAsia"/>
        </w:rPr>
        <w:t>EMS201</w:t>
      </w:r>
      <w:r>
        <w:rPr>
          <w:rFonts w:hint="eastAsia"/>
        </w:rPr>
        <w:t>。</w:t>
      </w:r>
    </w:p>
    <w:p w:rsidR="006F60A3" w:rsidRDefault="008E50FA">
      <w:pPr>
        <w:numPr>
          <w:ilvl w:val="1"/>
          <w:numId w:val="5"/>
        </w:numPr>
      </w:pPr>
      <w:r>
        <w:rPr>
          <w:rFonts w:hint="eastAsia"/>
        </w:rPr>
        <w:t>电子帐册审核回执，审核通过时要包含审核回执表头数据，回执表体数据，电子帐册表头数据，不包含表体数据</w:t>
      </w:r>
      <w:r>
        <w:rPr>
          <w:rFonts w:hint="eastAsia"/>
        </w:rPr>
        <w:t>EMS211</w:t>
      </w:r>
      <w:r>
        <w:rPr>
          <w:rFonts w:hint="eastAsia"/>
        </w:rPr>
        <w:t>。</w:t>
      </w:r>
    </w:p>
    <w:p w:rsidR="006F60A3" w:rsidRDefault="008E50FA">
      <w:pPr>
        <w:numPr>
          <w:ilvl w:val="1"/>
          <w:numId w:val="5"/>
        </w:numPr>
      </w:pPr>
      <w:r>
        <w:rPr>
          <w:rFonts w:hint="eastAsia"/>
        </w:rPr>
        <w:t>账册核销数据审核回执，审核通过时要包含审核回执表头数据，回执表体数据，电子帐册表头数据，不包含表体数据</w:t>
      </w:r>
      <w:r>
        <w:rPr>
          <w:rFonts w:hint="eastAsia"/>
        </w:rPr>
        <w:t>EMS221</w:t>
      </w:r>
      <w:r>
        <w:rPr>
          <w:rFonts w:hint="eastAsia"/>
        </w:rPr>
        <w:t>。</w:t>
      </w:r>
    </w:p>
    <w:p w:rsidR="006F60A3" w:rsidRDefault="008E50FA">
      <w:pPr>
        <w:numPr>
          <w:ilvl w:val="1"/>
          <w:numId w:val="5"/>
        </w:numPr>
      </w:pPr>
      <w:r>
        <w:rPr>
          <w:rFonts w:hint="eastAsia"/>
        </w:rPr>
        <w:t>核注清单审核回执，复审通过时要包含审核回执表头数据，回执表体数据，核注清单表头数据，不包含表体数据</w:t>
      </w:r>
      <w:r>
        <w:rPr>
          <w:rFonts w:hint="eastAsia"/>
        </w:rPr>
        <w:t>INV201</w:t>
      </w:r>
      <w:r>
        <w:rPr>
          <w:rFonts w:hint="eastAsia"/>
        </w:rPr>
        <w:t>。</w:t>
      </w:r>
    </w:p>
    <w:p w:rsidR="006F60A3" w:rsidRDefault="008E50FA">
      <w:pPr>
        <w:pStyle w:val="10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注意：当转发的海关内网回执为多包情况时，如下图所示：</w:t>
      </w:r>
    </w:p>
    <w:p w:rsidR="006F60A3" w:rsidRDefault="008E50FA">
      <w:pPr>
        <w:pStyle w:val="10"/>
        <w:numPr>
          <w:ilvl w:val="0"/>
          <w:numId w:val="5"/>
        </w:numPr>
        <w:ind w:firstLineChars="0"/>
      </w:pPr>
      <w:r>
        <w:rPr>
          <w:noProof/>
        </w:rPr>
        <w:lastRenderedPageBreak/>
        <w:drawing>
          <wp:inline distT="0" distB="0" distL="0" distR="0">
            <wp:extent cx="5114925" cy="34575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包信息结点中会存放包的唯一</w:t>
      </w:r>
      <w:r>
        <w:rPr>
          <w:rFonts w:hint="eastAsia"/>
        </w:rPr>
        <w:t>ID</w:t>
      </w:r>
      <w:r>
        <w:rPr>
          <w:rFonts w:hint="eastAsia"/>
        </w:rPr>
        <w:t>，包总数，当前包序号等字段。第一包存放回执信息、检查信息、表头、表体，第二包开始后面只存放表体。</w:t>
      </w:r>
    </w:p>
    <w:p w:rsidR="006F60A3" w:rsidRDefault="008E50FA">
      <w:pPr>
        <w:pStyle w:val="2"/>
        <w:numPr>
          <w:ilvl w:val="0"/>
          <w:numId w:val="0"/>
        </w:numPr>
      </w:pPr>
      <w:r>
        <w:rPr>
          <w:rFonts w:hint="eastAsia"/>
        </w:rPr>
        <w:t>2.3</w:t>
      </w:r>
      <w:r>
        <w:rPr>
          <w:rFonts w:hint="eastAsia"/>
        </w:rPr>
        <w:t>企业资质申请报文</w:t>
      </w:r>
    </w:p>
    <w:p w:rsidR="006F60A3" w:rsidRDefault="008E50FA">
      <w:pPr>
        <w:pStyle w:val="3"/>
      </w:pPr>
      <w:r>
        <w:rPr>
          <w:rFonts w:hint="eastAsia"/>
        </w:rPr>
        <w:t>2.3.1</w:t>
      </w:r>
      <w:r>
        <w:rPr>
          <w:rFonts w:hint="eastAsia"/>
        </w:rPr>
        <w:t>报文定义</w:t>
      </w:r>
    </w:p>
    <w:p w:rsidR="006F60A3" w:rsidRDefault="008E50FA">
      <w:r>
        <w:rPr>
          <w:rFonts w:hint="eastAsia"/>
        </w:rPr>
        <w:t>数据结构标志：</w:t>
      </w:r>
    </w:p>
    <w:tbl>
      <w:tblPr>
        <w:tblStyle w:val="af"/>
        <w:tblpPr w:leftFromText="180" w:rightFromText="180" w:vertAnchor="text" w:horzAnchor="page" w:tblpX="1981" w:tblpY="314"/>
        <w:tblOverlap w:val="never"/>
        <w:tblW w:w="7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171"/>
        <w:gridCol w:w="1651"/>
        <w:gridCol w:w="1421"/>
        <w:gridCol w:w="1499"/>
      </w:tblGrid>
      <w:tr w:rsidR="006F60A3">
        <w:tc>
          <w:tcPr>
            <w:tcW w:w="3171" w:type="dxa"/>
            <w:shd w:val="clear" w:color="auto" w:fill="ADB9C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报文体结构标志</w:t>
            </w:r>
          </w:p>
        </w:tc>
        <w:tc>
          <w:tcPr>
            <w:tcW w:w="1651" w:type="dxa"/>
            <w:shd w:val="clear" w:color="auto" w:fill="ADB9C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421" w:type="dxa"/>
            <w:shd w:val="clear" w:color="auto" w:fill="ADB9C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发送定义</w:t>
            </w:r>
          </w:p>
        </w:tc>
        <w:tc>
          <w:tcPr>
            <w:tcW w:w="1499" w:type="dxa"/>
            <w:shd w:val="clear" w:color="auto" w:fill="ADB9C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F60A3">
        <w:tc>
          <w:tcPr>
            <w:tcW w:w="3171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&lt;NemsTrHeadType&gt;</w:t>
            </w:r>
          </w:p>
        </w:tc>
        <w:tc>
          <w:tcPr>
            <w:tcW w:w="1651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企业资质申请表头</w:t>
            </w:r>
          </w:p>
        </w:tc>
        <w:tc>
          <w:tcPr>
            <w:tcW w:w="1421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●</w:t>
            </w:r>
          </w:p>
        </w:tc>
        <w:tc>
          <w:tcPr>
            <w:tcW w:w="1499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单条</w:t>
            </w:r>
          </w:p>
        </w:tc>
      </w:tr>
      <w:tr w:rsidR="006F60A3">
        <w:tc>
          <w:tcPr>
            <w:tcW w:w="3171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&lt;NemsTrImgType&gt;</w:t>
            </w:r>
          </w:p>
        </w:tc>
        <w:tc>
          <w:tcPr>
            <w:tcW w:w="1651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企业资质申请料件表体</w:t>
            </w:r>
          </w:p>
        </w:tc>
        <w:tc>
          <w:tcPr>
            <w:tcW w:w="1421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⊙</w:t>
            </w:r>
          </w:p>
        </w:tc>
        <w:tc>
          <w:tcPr>
            <w:tcW w:w="1499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可多条</w:t>
            </w:r>
          </w:p>
        </w:tc>
      </w:tr>
      <w:tr w:rsidR="006F60A3">
        <w:tc>
          <w:tcPr>
            <w:tcW w:w="3171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&lt;NemsTrExgType&gt;</w:t>
            </w:r>
          </w:p>
        </w:tc>
        <w:tc>
          <w:tcPr>
            <w:tcW w:w="1651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企业资质申请成品表体</w:t>
            </w:r>
          </w:p>
        </w:tc>
        <w:tc>
          <w:tcPr>
            <w:tcW w:w="1421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⊙</w:t>
            </w:r>
          </w:p>
        </w:tc>
        <w:tc>
          <w:tcPr>
            <w:tcW w:w="1499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可多条</w:t>
            </w:r>
          </w:p>
        </w:tc>
      </w:tr>
    </w:tbl>
    <w:p w:rsidR="006F60A3" w:rsidRDefault="006F60A3"/>
    <w:p w:rsidR="006F60A3" w:rsidRDefault="008E50FA">
      <w:pPr>
        <w:pStyle w:val="3"/>
        <w:numPr>
          <w:ilvl w:val="2"/>
          <w:numId w:val="0"/>
        </w:numPr>
        <w:ind w:left="709" w:hanging="709"/>
      </w:pPr>
      <w:r>
        <w:rPr>
          <w:rFonts w:hint="eastAsia"/>
        </w:rPr>
        <w:t>2.3.2</w:t>
      </w:r>
      <w:r>
        <w:rPr>
          <w:rFonts w:hint="eastAsia"/>
        </w:rPr>
        <w:t>报文结构</w:t>
      </w:r>
    </w:p>
    <w:p w:rsidR="006F60A3" w:rsidRDefault="008E50FA">
      <w:pPr>
        <w:pStyle w:val="4"/>
        <w:rPr>
          <w:rFonts w:ascii="宋体" w:hAnsi="宋体"/>
          <w:color w:val="000000"/>
          <w:sz w:val="16"/>
          <w:highlight w:val="white"/>
        </w:rPr>
      </w:pPr>
      <w:bookmarkStart w:id="27" w:name="_Toc447014944"/>
      <w:r>
        <w:rPr>
          <w:rFonts w:hint="eastAsia"/>
        </w:rPr>
        <w:t>2.3.2.1</w:t>
      </w:r>
      <w:r>
        <w:rPr>
          <w:rFonts w:hint="eastAsia"/>
        </w:rPr>
        <w:t>企业资质申请表头</w:t>
      </w:r>
      <w:r>
        <w:rPr>
          <w:rFonts w:hint="eastAsia"/>
        </w:rPr>
        <w:t>&lt;NemsTrHeadType&gt;</w:t>
      </w:r>
      <w:bookmarkEnd w:id="27"/>
    </w:p>
    <w:p w:rsidR="006F60A3" w:rsidRDefault="006F60A3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559"/>
        <w:gridCol w:w="1134"/>
        <w:gridCol w:w="709"/>
        <w:gridCol w:w="3452"/>
      </w:tblGrid>
      <w:tr w:rsidR="006F60A3">
        <w:trPr>
          <w:trHeight w:val="270"/>
        </w:trPr>
        <w:tc>
          <w:tcPr>
            <w:tcW w:w="1668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字段名</w:t>
            </w:r>
          </w:p>
        </w:tc>
        <w:tc>
          <w:tcPr>
            <w:tcW w:w="1559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中文说明</w:t>
            </w:r>
          </w:p>
        </w:tc>
        <w:tc>
          <w:tcPr>
            <w:tcW w:w="1134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数据类型</w:t>
            </w:r>
          </w:p>
        </w:tc>
        <w:tc>
          <w:tcPr>
            <w:tcW w:w="709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</w:t>
            </w:r>
            <w:r>
              <w:rPr>
                <w:rFonts w:ascii="宋体" w:hAnsi="宋体" w:cs="宋体" w:hint="eastAsia"/>
                <w:kern w:val="0"/>
                <w:sz w:val="22"/>
              </w:rPr>
              <w:lastRenderedPageBreak/>
              <w:t>必填</w:t>
            </w:r>
          </w:p>
        </w:tc>
        <w:tc>
          <w:tcPr>
            <w:tcW w:w="3452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lastRenderedPageBreak/>
              <w:t>备注</w:t>
            </w:r>
          </w:p>
        </w:tc>
      </w:tr>
      <w:tr w:rsidR="006F60A3">
        <w:trPr>
          <w:trHeight w:val="206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lastRenderedPageBreak/>
              <w:t>SEQ_NO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预录入统一编号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VARCHAR2(18)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返填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不可录入，当企业执行暂存操作时，系统自动生成。</w:t>
            </w:r>
          </w:p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企业多次暂存时，系统记录首次暂存生成的统一编号，不再重新生成</w:t>
            </w:r>
          </w:p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对应与内网接口报文中的ETPS_PREENT_NO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ET_ARCRP_NO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联网企业档案库编号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VARCHAR2(64)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IE+四位关区号+两位年份+四位流水号,首次备案时填入预录入号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CHG_TMS_CNT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变更次数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NUMBER(19,0)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首次申请备案时填为0，每次审批通过加1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ETPS_PREENT_NO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企业内部编号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VARCHAR2(64)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MASTER_CUSCD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主管关区代码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BIZOP_ETPS_SCCD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经营企业社会信用代码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VARCHAR2(18)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BIZOP_ETPSNO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经营企业编号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BIZOP_ETPS_NM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经营企业名称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VARCHAR2(512)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PRCS_ETPS_SCCD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加工企业社会信用代码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VARCHAR2(18)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PRCS_ETPSNO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加工企业编号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PRCS_ETPS_NM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加工企业名称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VARCHAR2(512)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DCL_ETPS_SCCD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申报企业社会信用代码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VARCHAR2(18)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DCL_ETPSNO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申报企业编号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海关参数企业代码表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DCL_ETPS_NM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申报企业名称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VARCHAR2(512)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海关参数企业代码表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DCL_ETPS_TYPECD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申报企业类型代码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VARCHAR2(25)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1-</w:t>
            </w:r>
            <w:r>
              <w:rPr>
                <w:rFonts w:hint="eastAsia"/>
                <w:sz w:val="22"/>
              </w:rPr>
              <w:t>企业</w:t>
            </w:r>
            <w:r>
              <w:rPr>
                <w:rFonts w:hint="eastAsia"/>
                <w:sz w:val="22"/>
              </w:rPr>
              <w:t xml:space="preserve"> 2-</w:t>
            </w:r>
            <w:r>
              <w:rPr>
                <w:rFonts w:hint="eastAsia"/>
                <w:sz w:val="22"/>
              </w:rPr>
              <w:t>代理公司</w:t>
            </w:r>
            <w:r>
              <w:rPr>
                <w:rFonts w:hint="eastAsia"/>
                <w:sz w:val="22"/>
              </w:rPr>
              <w:t xml:space="preserve"> 3-</w:t>
            </w:r>
            <w:r>
              <w:rPr>
                <w:rFonts w:hint="eastAsia"/>
                <w:sz w:val="22"/>
              </w:rPr>
              <w:t>报关行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CONC_ADDR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联系地址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VARCHAR2(512)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rPr>
                <w:rFonts w:ascii="宋体" w:hAnsi="宋体" w:cs="宋体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TELNUM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电话号码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VARCHAR2(15)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FINISH_VALID_TIME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结束有效时间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PRCS_PRDC_ABLT_AMT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加工生产能力金额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NUMBER(25,5)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美元值，大于0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APCRET_NO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批准证编号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</w:t>
            </w:r>
            <w:r>
              <w:rPr>
                <w:rFonts w:ascii="宋体" w:hAnsi="宋体" w:cs="宋体" w:hint="eastAsia"/>
                <w:kern w:val="0"/>
                <w:sz w:val="22"/>
              </w:rPr>
              <w:lastRenderedPageBreak/>
              <w:t>(64)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lastRenderedPageBreak/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关区商务部门审批开关打开时，必</w:t>
            </w:r>
            <w:r>
              <w:rPr>
                <w:rFonts w:ascii="宋体" w:hAnsi="宋体" w:cs="宋体" w:hint="eastAsia"/>
                <w:kern w:val="0"/>
                <w:sz w:val="22"/>
              </w:rPr>
              <w:lastRenderedPageBreak/>
              <w:t>填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lastRenderedPageBreak/>
              <w:t>RISK_ASSURE_MARKCD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风险担保标记代码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VARCHAR2(4)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0-无需担保 1-未担保 (需要担保但尚未缴纳) 2-已担保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RLT_FORM_NO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关联单证编号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VARCHAR2(64)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返填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已担保的系统反填保税保证金征收单编号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DCL_SOURCE_MARKCD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申报来源标记代码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1-</w:t>
            </w:r>
            <w:r>
              <w:rPr>
                <w:rFonts w:hint="eastAsia"/>
                <w:sz w:val="22"/>
              </w:rPr>
              <w:t>电子口岸申报</w:t>
            </w:r>
            <w:r>
              <w:rPr>
                <w:rFonts w:hint="eastAsia"/>
                <w:sz w:val="22"/>
              </w:rPr>
              <w:t xml:space="preserve"> 2-</w:t>
            </w:r>
            <w:r>
              <w:rPr>
                <w:rFonts w:hint="eastAsia"/>
                <w:sz w:val="22"/>
              </w:rPr>
              <w:t>地方平台申报</w:t>
            </w:r>
            <w:r>
              <w:rPr>
                <w:rFonts w:hint="eastAsia"/>
                <w:sz w:val="22"/>
              </w:rPr>
              <w:t xml:space="preserve"> 3-</w:t>
            </w:r>
            <w:r>
              <w:rPr>
                <w:rFonts w:hint="eastAsia"/>
                <w:sz w:val="22"/>
              </w:rPr>
              <w:t>其它申报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DCL_TYPECD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申报类型代码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VARCHAR2(25)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1-</w:t>
            </w:r>
            <w:r>
              <w:rPr>
                <w:rFonts w:hint="eastAsia"/>
                <w:sz w:val="22"/>
              </w:rPr>
              <w:t>备案申请</w:t>
            </w:r>
            <w:r>
              <w:rPr>
                <w:rFonts w:hint="eastAsia"/>
                <w:sz w:val="22"/>
              </w:rPr>
              <w:t xml:space="preserve"> 2-</w:t>
            </w:r>
            <w:r>
              <w:rPr>
                <w:rFonts w:hint="eastAsia"/>
                <w:sz w:val="22"/>
              </w:rPr>
              <w:t>变更申请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DCL_TIME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申报时间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申报日期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EMAPV_STUCD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审批状态代码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1-</w:t>
            </w:r>
            <w:r>
              <w:rPr>
                <w:rFonts w:hint="eastAsia"/>
                <w:sz w:val="22"/>
              </w:rPr>
              <w:t>通过</w:t>
            </w:r>
            <w:r>
              <w:rPr>
                <w:rFonts w:hint="eastAsia"/>
                <w:sz w:val="22"/>
              </w:rPr>
              <w:t xml:space="preserve"> 2-</w:t>
            </w:r>
            <w:r>
              <w:rPr>
                <w:rFonts w:hint="eastAsia"/>
                <w:sz w:val="22"/>
              </w:rPr>
              <w:t>退单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EXE_MARKCD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执行标记代码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VARCHAR2(4)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1-在执行 2-已注销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PUTREC_APPR_TIME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备案批准时间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备案审批通过日期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CHG_APPR_TIME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变更批准时间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 xml:space="preserve">否　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变更通过日期，每次变更时更新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RMK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VARCHAR2(4000)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INPUT_CODE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录入单位代码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系统自动从当前操作的IC卡里获取，不允许修改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INPUT_CREDIT_CODE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录入单位社会信用代码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VARCHAR2(18)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 xml:space="preserve">否　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系统自动从当前操作的IC卡里获取，不允许修改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INPUT_NAME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录入单位名称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VARCHAR2(255)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系统自动从当前操作的</w:t>
            </w:r>
            <w:r>
              <w:rPr>
                <w:rFonts w:hint="eastAsia"/>
                <w:sz w:val="22"/>
              </w:rPr>
              <w:t>IC</w:t>
            </w:r>
            <w:r>
              <w:rPr>
                <w:rFonts w:hint="eastAsia"/>
                <w:sz w:val="22"/>
              </w:rPr>
              <w:t>卡里获取，不允许修改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INPUT_DATE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录入日期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当光标调转到该字段时，系统默认显示系统当天日期，企业可修改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EMS_TYPE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资质类型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VARCHAR2（1）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1：加工账册2：以企业为单元</w:t>
            </w:r>
          </w:p>
        </w:tc>
      </w:tr>
    </w:tbl>
    <w:p w:rsidR="006F60A3" w:rsidRDefault="006F60A3"/>
    <w:p w:rsidR="006F60A3" w:rsidRDefault="008E50FA">
      <w:pPr>
        <w:pStyle w:val="4"/>
      </w:pPr>
      <w:bookmarkStart w:id="28" w:name="_Toc447014945"/>
      <w:r>
        <w:rPr>
          <w:rFonts w:hint="eastAsia"/>
        </w:rPr>
        <w:t>2.3.2.2</w:t>
      </w:r>
      <w:r>
        <w:rPr>
          <w:rFonts w:hint="eastAsia"/>
        </w:rPr>
        <w:t>企业资质申请料件表体</w:t>
      </w:r>
      <w:r>
        <w:rPr>
          <w:rFonts w:hint="eastAsia"/>
        </w:rPr>
        <w:t>&lt;NemsTrImgType&gt;</w:t>
      </w:r>
      <w:bookmarkEnd w:id="28"/>
    </w:p>
    <w:p w:rsidR="006F60A3" w:rsidRDefault="006F60A3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559"/>
        <w:gridCol w:w="1134"/>
        <w:gridCol w:w="709"/>
        <w:gridCol w:w="3452"/>
      </w:tblGrid>
      <w:tr w:rsidR="006F60A3">
        <w:trPr>
          <w:trHeight w:val="270"/>
        </w:trPr>
        <w:tc>
          <w:tcPr>
            <w:tcW w:w="1668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字段名</w:t>
            </w:r>
          </w:p>
        </w:tc>
        <w:tc>
          <w:tcPr>
            <w:tcW w:w="1559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中文说明</w:t>
            </w:r>
          </w:p>
        </w:tc>
        <w:tc>
          <w:tcPr>
            <w:tcW w:w="1134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数据类型</w:t>
            </w:r>
          </w:p>
        </w:tc>
        <w:tc>
          <w:tcPr>
            <w:tcW w:w="709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是否必填</w:t>
            </w:r>
          </w:p>
        </w:tc>
        <w:tc>
          <w:tcPr>
            <w:tcW w:w="3452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SEQ_NO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预录入统一编号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VARCHAR2(18)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与表头一致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G_NO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表体序号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NUMBER(19)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系统自动生成，按自然数排序，不允许重复、断号。对于未审批通过数据记录，如果删除中间某条记录，系统自动对序号排序，不允许断号。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lastRenderedPageBreak/>
              <w:t>MTNO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料号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表体序号，自动生成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CHG_TMS_CNT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变更次数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NUMBER(19,0)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首次申请备案时填为0，每次审批通过加1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GDECD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商品编码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商品编码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GDS_NM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商品名称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VARCHAR2(512)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商品名称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MODF_MARKCD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修改标记代码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0-未修改 1-修改 2-删除 3-增加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RMK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VARCHAR2(4000)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</w:tr>
    </w:tbl>
    <w:p w:rsidR="006F60A3" w:rsidRDefault="008E50FA">
      <w:pPr>
        <w:pStyle w:val="4"/>
      </w:pPr>
      <w:r>
        <w:rPr>
          <w:rFonts w:hint="eastAsia"/>
        </w:rPr>
        <w:t>2.3.2.3</w:t>
      </w:r>
      <w:r>
        <w:rPr>
          <w:rFonts w:hint="eastAsia"/>
        </w:rPr>
        <w:t>企业资质申请成品表体</w:t>
      </w:r>
      <w:r>
        <w:rPr>
          <w:rFonts w:hint="eastAsia"/>
        </w:rPr>
        <w:t>&lt;NemsTrExgType&gt;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559"/>
        <w:gridCol w:w="1134"/>
        <w:gridCol w:w="709"/>
        <w:gridCol w:w="3452"/>
      </w:tblGrid>
      <w:tr w:rsidR="006F60A3">
        <w:trPr>
          <w:trHeight w:val="270"/>
        </w:trPr>
        <w:tc>
          <w:tcPr>
            <w:tcW w:w="1668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字段名</w:t>
            </w:r>
          </w:p>
        </w:tc>
        <w:tc>
          <w:tcPr>
            <w:tcW w:w="1559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中文说明</w:t>
            </w:r>
          </w:p>
        </w:tc>
        <w:tc>
          <w:tcPr>
            <w:tcW w:w="1134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数据类型</w:t>
            </w:r>
          </w:p>
        </w:tc>
        <w:tc>
          <w:tcPr>
            <w:tcW w:w="709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是否必填</w:t>
            </w:r>
          </w:p>
        </w:tc>
        <w:tc>
          <w:tcPr>
            <w:tcW w:w="3452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SEQ_NO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预录入统一编号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VARCHAR2(18)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与表头一致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G_NO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表体序号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NUMBER(19)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系统自动生成，按自然数排序，不允许重复、断号。对于未审批通过数据记录，如果删除中间某条记录，系统自动对序号排序，不允许断号。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MTNO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料号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表体序号，自动生成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CHG_TMS_CNT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变更次数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NUMBER(19,0)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首次申请备案时填为0，每次审批通过加1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GDECD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商品编码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商品编码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GDS_NM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商品名称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VARCHAR2(512)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商品名称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MODF_MARKCD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修改标记代码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0-未修改 1-修改 2-删除 3-增加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RMK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VARCHAR2(4000)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</w:tr>
    </w:tbl>
    <w:p w:rsidR="006F60A3" w:rsidRDefault="006F60A3"/>
    <w:p w:rsidR="006F60A3" w:rsidRDefault="008E50FA">
      <w:pPr>
        <w:pStyle w:val="4"/>
      </w:pPr>
      <w:bookmarkStart w:id="29" w:name="_Toc464478962"/>
      <w:r>
        <w:rPr>
          <w:rFonts w:hint="eastAsia"/>
        </w:rPr>
        <w:t>2.3.2.4</w:t>
      </w:r>
      <w:r>
        <w:rPr>
          <w:rFonts w:hint="eastAsia"/>
        </w:rPr>
        <w:t>随附单证请求</w:t>
      </w:r>
      <w:r>
        <w:rPr>
          <w:rFonts w:hint="eastAsia"/>
        </w:rPr>
        <w:t>&lt;</w:t>
      </w:r>
      <w:r>
        <w:t>NemsAcmpRLMessage</w:t>
      </w:r>
      <w:r>
        <w:rPr>
          <w:rFonts w:hint="eastAsia"/>
        </w:rPr>
        <w:t>&gt;</w:t>
      </w:r>
    </w:p>
    <w:tbl>
      <w:tblPr>
        <w:tblW w:w="8403" w:type="dxa"/>
        <w:jc w:val="center"/>
        <w:tblInd w:w="-1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2410"/>
        <w:gridCol w:w="1134"/>
        <w:gridCol w:w="1134"/>
        <w:gridCol w:w="1975"/>
      </w:tblGrid>
      <w:tr w:rsidR="006F60A3">
        <w:trPr>
          <w:jc w:val="center"/>
        </w:trPr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中文说明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字段类型及长度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是否必填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字段说明（包括界面填写规范）</w:t>
            </w:r>
          </w:p>
        </w:tc>
      </w:tr>
      <w:tr w:rsidR="006F60A3">
        <w:trPr>
          <w:trHeight w:val="658"/>
          <w:jc w:val="center"/>
        </w:trPr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lastRenderedPageBreak/>
              <w:t>NemsAcmpRLType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附件关系表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详见下表</w:t>
            </w:r>
          </w:p>
        </w:tc>
      </w:tr>
    </w:tbl>
    <w:p w:rsidR="006F60A3" w:rsidRDefault="006F60A3"/>
    <w:p w:rsidR="006F60A3" w:rsidRDefault="008E50FA">
      <w:pPr>
        <w:pStyle w:val="5"/>
      </w:pPr>
      <w:r>
        <w:rPr>
          <w:rFonts w:hint="eastAsia"/>
          <w:color w:val="000000" w:themeColor="text1"/>
        </w:rPr>
        <w:t>2.3.2.4.1</w:t>
      </w:r>
      <w:r>
        <w:rPr>
          <w:rFonts w:hint="eastAsia"/>
          <w:color w:val="000000" w:themeColor="text1"/>
        </w:rPr>
        <w:t>随附单证</w:t>
      </w:r>
      <w:r>
        <w:rPr>
          <w:rFonts w:hint="eastAsia"/>
        </w:rPr>
        <w:t>表体</w:t>
      </w:r>
      <w:bookmarkEnd w:id="29"/>
      <w:r>
        <w:rPr>
          <w:rFonts w:hint="eastAsia"/>
        </w:rPr>
        <w:t>&lt;</w:t>
      </w:r>
      <w:r>
        <w:t>NemsAcmpRLType</w:t>
      </w:r>
      <w:r>
        <w:rPr>
          <w:rFonts w:hint="eastAsia"/>
        </w:rPr>
        <w:t>&gt;</w:t>
      </w:r>
    </w:p>
    <w:tbl>
      <w:tblPr>
        <w:tblW w:w="8517" w:type="dxa"/>
        <w:jc w:val="center"/>
        <w:tblInd w:w="-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9"/>
        <w:gridCol w:w="950"/>
        <w:gridCol w:w="1177"/>
        <w:gridCol w:w="850"/>
        <w:gridCol w:w="3301"/>
      </w:tblGrid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字段英文名称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字段类型及长度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是否必填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FileName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附件文件名称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</w:t>
            </w:r>
            <w:r>
              <w:rPr>
                <w:rFonts w:hint="eastAsia"/>
                <w:sz w:val="18"/>
                <w:szCs w:val="18"/>
              </w:rPr>
              <w:t>64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非结构化必填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ChgTmsCnt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变更或报核次数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</w:t>
            </w:r>
            <w:r>
              <w:rPr>
                <w:rFonts w:hint="eastAsia"/>
                <w:sz w:val="18"/>
                <w:szCs w:val="18"/>
              </w:rPr>
              <w:t>19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有变更次数的需要填写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AcmpFormFmt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随附单证格式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1－结构化</w:t>
            </w:r>
          </w:p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2－非结构化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BlsType</w:t>
            </w:r>
          </w:p>
          <w:p w:rsidR="006F60A3" w:rsidRDefault="006F60A3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业务单证类型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VARCHAR2(4)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1-  资质申请</w:t>
            </w:r>
          </w:p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2-  账册</w:t>
            </w:r>
          </w:p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3-  报核</w:t>
            </w:r>
          </w:p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4－清单</w:t>
            </w:r>
          </w:p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5－质疑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AcmpFormSeqNo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ascii="Times New Roman" w:hint="eastAsia"/>
                <w:sz w:val="18"/>
                <w:szCs w:val="18"/>
              </w:rPr>
              <w:t>随附单证序号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NUMBER(19)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color w:val="000000"/>
                <w:sz w:val="18"/>
                <w:szCs w:val="18"/>
              </w:rPr>
            </w:pP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AcmpFormTypeCD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随附单证类型代码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VARCHAR2(25)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R-减免税证明</w:t>
            </w:r>
          </w:p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 xml:space="preserve"> FILE-文件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AcmpFormNo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随附单证编号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</w:t>
            </w:r>
            <w:r>
              <w:rPr>
                <w:rFonts w:hint="eastAsia"/>
                <w:sz w:val="18"/>
                <w:szCs w:val="18"/>
              </w:rPr>
              <w:t>64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Times New Roman" w:hAnsi="Times New Roman"/>
                <w:szCs w:val="24"/>
              </w:rPr>
            </w:pP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AcmpFormFileNm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随附单证文件名称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VARCHAR2(512)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企业端上传的文件名，含扩展名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非结构化必填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InvtGdsSeqNo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清单商品序号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NUMBER(19)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清单用，表头时填</w:t>
            </w: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，表体时填写清单表体序号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IcCardNo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上传人</w:t>
            </w:r>
            <w:r>
              <w:rPr>
                <w:rFonts w:hint="eastAsia"/>
                <w:sz w:val="18"/>
                <w:szCs w:val="18"/>
              </w:rPr>
              <w:t>IC</w:t>
            </w:r>
            <w:r>
              <w:rPr>
                <w:rFonts w:hint="eastAsia"/>
                <w:sz w:val="18"/>
                <w:szCs w:val="18"/>
              </w:rPr>
              <w:t>卡号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VARCHAR2(16)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color w:val="000000"/>
                <w:sz w:val="18"/>
                <w:szCs w:val="18"/>
              </w:rPr>
            </w:pP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TransferTradeCode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上传单位海关编码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VARCHAR2(18)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color w:val="000000"/>
                <w:sz w:val="18"/>
                <w:szCs w:val="18"/>
              </w:rPr>
            </w:pP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Rmk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VARCHAR2(4000)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color w:val="000000"/>
                <w:sz w:val="18"/>
                <w:szCs w:val="18"/>
              </w:rPr>
            </w:pP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ModfMarkCD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修改标记代码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VARCHAR2(4)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</w:t>
            </w:r>
            <w:r>
              <w:rPr>
                <w:rFonts w:hint="eastAsia"/>
                <w:sz w:val="18"/>
                <w:szCs w:val="18"/>
              </w:rPr>
              <w:t>未修改</w:t>
            </w:r>
            <w:r>
              <w:rPr>
                <w:rFonts w:hint="eastAsia"/>
                <w:sz w:val="18"/>
                <w:szCs w:val="18"/>
              </w:rPr>
              <w:t xml:space="preserve"> 1-</w:t>
            </w: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 xml:space="preserve">  3-</w:t>
            </w:r>
            <w:r>
              <w:rPr>
                <w:rFonts w:hint="eastAsia"/>
                <w:sz w:val="18"/>
                <w:szCs w:val="18"/>
              </w:rPr>
              <w:t>增加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PocketId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VARCHAR2(128)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通一票数据包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必须相同（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非结构化必填；结构化不可填</w:t>
            </w:r>
            <w:r>
              <w:rPr>
                <w:rFonts w:hint="eastAsia"/>
                <w:color w:val="000000"/>
                <w:sz w:val="18"/>
                <w:szCs w:val="18"/>
              </w:rPr>
              <w:t>）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CurPocketNo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当前包序号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NUMBER(3)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非结构化必填；结构化不可填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TotalPocketQty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总包数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NUMBER(3)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非结构化必填；结构化不可填</w:t>
            </w:r>
          </w:p>
        </w:tc>
      </w:tr>
    </w:tbl>
    <w:p w:rsidR="006F60A3" w:rsidRDefault="006F60A3"/>
    <w:p w:rsidR="006F60A3" w:rsidRDefault="008E50FA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>2.4</w:t>
      </w:r>
      <w:r>
        <w:rPr>
          <w:rFonts w:hint="eastAsia"/>
        </w:rPr>
        <w:t>电子账册报文</w:t>
      </w:r>
    </w:p>
    <w:p w:rsidR="006F60A3" w:rsidRDefault="008E50FA">
      <w:pPr>
        <w:pStyle w:val="3"/>
      </w:pPr>
      <w:r>
        <w:rPr>
          <w:rFonts w:hint="eastAsia"/>
        </w:rPr>
        <w:t>2.4.1</w:t>
      </w:r>
      <w:r>
        <w:rPr>
          <w:rFonts w:hint="eastAsia"/>
        </w:rPr>
        <w:t>报文定义</w:t>
      </w:r>
    </w:p>
    <w:p w:rsidR="006F60A3" w:rsidRDefault="008E50FA">
      <w:pPr>
        <w:rPr>
          <w:b/>
        </w:rPr>
      </w:pPr>
      <w:r>
        <w:rPr>
          <w:rFonts w:hint="eastAsia"/>
        </w:rPr>
        <w:t>数据结构标志：</w:t>
      </w:r>
    </w:p>
    <w:tbl>
      <w:tblPr>
        <w:tblStyle w:val="af"/>
        <w:tblpPr w:leftFromText="180" w:rightFromText="180" w:vertAnchor="text" w:horzAnchor="page" w:tblpX="1981" w:tblpY="314"/>
        <w:tblOverlap w:val="never"/>
        <w:tblW w:w="7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121"/>
        <w:gridCol w:w="1625"/>
        <w:gridCol w:w="1399"/>
        <w:gridCol w:w="1475"/>
      </w:tblGrid>
      <w:tr w:rsidR="006F60A3">
        <w:trPr>
          <w:trHeight w:val="330"/>
        </w:trPr>
        <w:tc>
          <w:tcPr>
            <w:tcW w:w="3121" w:type="dxa"/>
            <w:shd w:val="clear" w:color="auto" w:fill="ADB9C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报文体结构标志</w:t>
            </w:r>
          </w:p>
        </w:tc>
        <w:tc>
          <w:tcPr>
            <w:tcW w:w="1625" w:type="dxa"/>
            <w:shd w:val="clear" w:color="auto" w:fill="ADB9C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399" w:type="dxa"/>
            <w:shd w:val="clear" w:color="auto" w:fill="ADB9C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发送定义</w:t>
            </w:r>
          </w:p>
        </w:tc>
        <w:tc>
          <w:tcPr>
            <w:tcW w:w="1475" w:type="dxa"/>
            <w:shd w:val="clear" w:color="auto" w:fill="ADB9C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F60A3">
        <w:trPr>
          <w:trHeight w:val="330"/>
        </w:trPr>
        <w:tc>
          <w:tcPr>
            <w:tcW w:w="3121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&lt;NemsHead&gt;</w:t>
            </w:r>
          </w:p>
        </w:tc>
        <w:tc>
          <w:tcPr>
            <w:tcW w:w="1625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电子账册表头</w:t>
            </w:r>
          </w:p>
        </w:tc>
        <w:tc>
          <w:tcPr>
            <w:tcW w:w="1399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●</w:t>
            </w:r>
          </w:p>
        </w:tc>
        <w:tc>
          <w:tcPr>
            <w:tcW w:w="1475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单条</w:t>
            </w:r>
          </w:p>
        </w:tc>
      </w:tr>
      <w:tr w:rsidR="006F60A3">
        <w:trPr>
          <w:trHeight w:val="641"/>
        </w:trPr>
        <w:tc>
          <w:tcPr>
            <w:tcW w:w="3121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&lt;NemsCmList&gt;</w:t>
            </w:r>
          </w:p>
        </w:tc>
        <w:tc>
          <w:tcPr>
            <w:tcW w:w="1625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电子账册单耗表体</w:t>
            </w:r>
          </w:p>
        </w:tc>
        <w:tc>
          <w:tcPr>
            <w:tcW w:w="1399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⊙</w:t>
            </w:r>
          </w:p>
        </w:tc>
        <w:tc>
          <w:tcPr>
            <w:tcW w:w="1475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可多条</w:t>
            </w:r>
          </w:p>
        </w:tc>
      </w:tr>
      <w:tr w:rsidR="006F60A3">
        <w:trPr>
          <w:trHeight w:val="659"/>
        </w:trPr>
        <w:tc>
          <w:tcPr>
            <w:tcW w:w="3121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&lt;NemsImgList&gt;</w:t>
            </w:r>
          </w:p>
        </w:tc>
        <w:tc>
          <w:tcPr>
            <w:tcW w:w="1625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电子账册料件表体</w:t>
            </w:r>
          </w:p>
        </w:tc>
        <w:tc>
          <w:tcPr>
            <w:tcW w:w="1399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⊙</w:t>
            </w:r>
          </w:p>
        </w:tc>
        <w:tc>
          <w:tcPr>
            <w:tcW w:w="1475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可多条</w:t>
            </w:r>
          </w:p>
        </w:tc>
      </w:tr>
      <w:tr w:rsidR="006F60A3">
        <w:trPr>
          <w:trHeight w:val="659"/>
        </w:trPr>
        <w:tc>
          <w:tcPr>
            <w:tcW w:w="3121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&lt;NemsExgList&gt;</w:t>
            </w:r>
          </w:p>
        </w:tc>
        <w:tc>
          <w:tcPr>
            <w:tcW w:w="1625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电子账册成品表体</w:t>
            </w:r>
          </w:p>
        </w:tc>
        <w:tc>
          <w:tcPr>
            <w:tcW w:w="1399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⊙</w:t>
            </w:r>
          </w:p>
        </w:tc>
        <w:tc>
          <w:tcPr>
            <w:tcW w:w="1475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可多条</w:t>
            </w:r>
          </w:p>
        </w:tc>
      </w:tr>
    </w:tbl>
    <w:p w:rsidR="006F60A3" w:rsidRDefault="006F60A3"/>
    <w:p w:rsidR="006F60A3" w:rsidRDefault="006F60A3"/>
    <w:p w:rsidR="006F60A3" w:rsidRDefault="006F60A3"/>
    <w:p w:rsidR="006F60A3" w:rsidRDefault="008E50FA">
      <w:pPr>
        <w:pStyle w:val="3"/>
      </w:pPr>
      <w:r>
        <w:rPr>
          <w:rFonts w:hint="eastAsia"/>
        </w:rPr>
        <w:t>2.4.2</w:t>
      </w:r>
      <w:r>
        <w:rPr>
          <w:rFonts w:hint="eastAsia"/>
        </w:rPr>
        <w:t>报文结构</w:t>
      </w:r>
    </w:p>
    <w:p w:rsidR="006F60A3" w:rsidRDefault="008E50FA">
      <w:pPr>
        <w:pStyle w:val="4"/>
      </w:pPr>
      <w:r>
        <w:rPr>
          <w:rFonts w:hint="eastAsia"/>
        </w:rPr>
        <w:t>2.4.2.1</w:t>
      </w:r>
      <w:r>
        <w:rPr>
          <w:rFonts w:hint="eastAsia"/>
        </w:rPr>
        <w:t>电子账册表头</w:t>
      </w:r>
      <w:r>
        <w:rPr>
          <w:rFonts w:hint="eastAsia"/>
        </w:rPr>
        <w:t>&lt;NemsHead&gt;</w:t>
      </w:r>
    </w:p>
    <w:p w:rsidR="006F60A3" w:rsidRDefault="006F60A3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559"/>
        <w:gridCol w:w="1134"/>
        <w:gridCol w:w="709"/>
        <w:gridCol w:w="3452"/>
      </w:tblGrid>
      <w:tr w:rsidR="006F60A3">
        <w:trPr>
          <w:trHeight w:val="270"/>
        </w:trPr>
        <w:tc>
          <w:tcPr>
            <w:tcW w:w="1668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字段名</w:t>
            </w:r>
          </w:p>
        </w:tc>
        <w:tc>
          <w:tcPr>
            <w:tcW w:w="1559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中文说明</w:t>
            </w:r>
          </w:p>
        </w:tc>
        <w:tc>
          <w:tcPr>
            <w:tcW w:w="1134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数据类型</w:t>
            </w:r>
          </w:p>
        </w:tc>
        <w:tc>
          <w:tcPr>
            <w:tcW w:w="709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是否必填</w:t>
            </w:r>
          </w:p>
        </w:tc>
        <w:tc>
          <w:tcPr>
            <w:tcW w:w="3452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备注</w:t>
            </w:r>
          </w:p>
        </w:tc>
      </w:tr>
      <w:tr w:rsidR="006F60A3">
        <w:trPr>
          <w:trHeight w:val="206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SEQ_NO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预录入统一编号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VARCHAR2(18)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返填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第一次导入为空，导入成功后返回预录入编号；</w:t>
            </w:r>
          </w:p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第二次导入填写返回的预录入编号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EMS_NO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账册编号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VARCHAR2(64)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该企业电子账册的编号，E+4位关区+2位年份+5位流水号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CHG_TMS_CNT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变更次数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NUMBER(19,0)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首次申请备案时填0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ETPS_PREENT_NO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企业内部编号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VARCHAR2(64)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企业端系统自动生成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BIZOP_ETPS_SCCD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经营企业社会信用代码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VARCHAR2(18)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关联代码表[CUSTOMS]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BIZOP_ETPSNO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经营企业编号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VARCHAR2(10)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BIZOP_ETPS_NM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经营企业名称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VARCHAR2(512)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RVSNGD_ETPS_SCCD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加工企业社会信用代码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VARCHAR2(18)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lastRenderedPageBreak/>
              <w:t>RCVGD_ETPSNO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加工企业编号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VARCHAR2(10)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RCVGD_ETPS_NM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加工企业名称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VARCHAR2(512)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DCL_ETPS_SCCD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申报企业社会信用代码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VARCHAR2(18)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DCL_ETPSNO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申报企业编号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VARCHAR2(10)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DCL_ETPS_NM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申报企业名称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VARCHAR2(512)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DCL_ETPS_TYPECD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申报企业类型代码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VARCHAR2(25)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INPUT_ETPS_TYPECD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录入单位代码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VARCHAR2(10)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rPr>
                <w:rFonts w:ascii="宋体" w:hAnsi="宋体" w:cs="宋体"/>
                <w:color w:val="000000" w:themeColor="text1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INPUT_ETPS_SCCD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录入单位社会信用代码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VARCHAR2(18)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rPr>
                <w:rFonts w:ascii="宋体" w:hAnsi="宋体" w:cs="宋体"/>
                <w:color w:val="000000" w:themeColor="text1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INPUT_ETPS_NM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录入单位名称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VARCHAR2(512)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EMS_TYPECD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账册类型代码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VARCHAR2(25)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1-E账册 2-H账册 3-耗料 4-工单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2"/>
              </w:rPr>
              <w:t>FINISH_VALID_DATE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结束有效期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格式（yyyymmdd如：20180515）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DCL_TYPECD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申报类型代码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VARCHAR2(25)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1-备案申请 2-变更申请 3-注销申请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ACTL_IMP_TOTAL_AMT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实际进口总金额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NUMBER(19,5)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6F60A3">
        <w:trPr>
          <w:trHeight w:val="57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ACTL_EXP_TOTAL_AMT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实际出口总金额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NUMBER(19,5)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6F60A3">
        <w:trPr>
          <w:trHeight w:val="67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APCRET_NO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批准证编号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VARCHAR2(64)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rPr>
                <w:rFonts w:ascii="宋体" w:hAnsi="宋体" w:cs="宋体"/>
                <w:color w:val="000000" w:themeColor="text1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</w:rPr>
              <w:t>关区商务部门审批开关打开时，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NETWK_ETPS_ARCRP_NO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联网企业档案库编号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VARCHAR2(64)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rPr>
                <w:color w:val="000000" w:themeColor="text1"/>
                <w:sz w:val="22"/>
              </w:rPr>
            </w:pPr>
          </w:p>
        </w:tc>
      </w:tr>
      <w:tr w:rsidR="006F60A3">
        <w:trPr>
          <w:trHeight w:val="59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MAX_TOVR_AMT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最大周转金额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NUMBER(25,5)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rPr>
                <w:rFonts w:ascii="宋体" w:hAnsi="宋体" w:cs="宋体"/>
                <w:color w:val="000000" w:themeColor="text1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</w:rPr>
              <w:t>不大于联网档案库生产能力的50%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DCL_TIME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申报时间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rPr>
                <w:rFonts w:ascii="宋体" w:hAnsi="宋体" w:cs="宋体"/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申报日期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2"/>
              </w:rPr>
              <w:t>RCNT_VCLR_TIME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最近核销日期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INPUT_TIME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录入日期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UCNS_DCL_SEGCD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单耗申报环节代码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VARCHAR2(8)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1-出口前 2-报核前 默认为1 ,选择“出口前“环节的，出口、深加工结转、内销前未向海关申报单耗并经海关接受的，不可通关；选择”报核前“环节的，报核前未向海关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lastRenderedPageBreak/>
              <w:t>申报单耗并经海关接受的，不可报核。</w:t>
            </w:r>
          </w:p>
        </w:tc>
      </w:tr>
      <w:tr w:rsidR="006F60A3">
        <w:trPr>
          <w:trHeight w:val="27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lastRenderedPageBreak/>
              <w:t>VCLR_PRID_VAL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核销周期值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NUMBER(19,5)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默认180天</w:t>
            </w:r>
          </w:p>
        </w:tc>
      </w:tr>
      <w:tr w:rsidR="006F60A3">
        <w:trPr>
          <w:trHeight w:val="27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UCNS_VERNO_CNTR_FLAG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单耗版本号控制标志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VARCHAR2(1)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6F60A3">
        <w:trPr>
          <w:trHeight w:val="27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MTPCK_ITEM_CNT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料件项数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NUMBER(19,5)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6F60A3">
        <w:trPr>
          <w:trHeight w:val="27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ENDPRD_ITEM_CNT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成品项数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NUMBER(19,5)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6F60A3">
        <w:trPr>
          <w:trHeight w:val="27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RMK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备注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VARCHAR2(4000)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备注</w:t>
            </w:r>
          </w:p>
        </w:tc>
      </w:tr>
      <w:tr w:rsidR="006F60A3">
        <w:trPr>
          <w:trHeight w:val="27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2"/>
              </w:rPr>
              <w:t>MASTER_CUSCD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主管海关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VARCHAR2(4)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6F60A3">
        <w:trPr>
          <w:trHeight w:val="27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IMP_MAX_ACCOUNT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最大进口金额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NUMBER(19,5)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VCLR_TYPECD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核销类型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ins w:id="30" w:author="wangwei2" w:date="2018-09-30T16:45:00Z">
              <w:r>
                <w:rPr>
                  <w:rFonts w:ascii="宋体" w:hAnsi="宋体" w:cs="宋体" w:hint="eastAsia"/>
                  <w:color w:val="000000" w:themeColor="text1"/>
                  <w:kern w:val="0"/>
                  <w:sz w:val="22"/>
                </w:rPr>
                <w:t>VARCHAR(1)</w:t>
              </w:r>
            </w:ins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8"/>
          <w:ins w:id="31" w:author="wangwei2" w:date="2018-09-30T16:38:00Z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ins w:id="32" w:author="wangwei2" w:date="2018-09-30T16:38:00Z"/>
                <w:rFonts w:ascii="宋体" w:hAnsi="宋体" w:cs="宋体"/>
                <w:kern w:val="0"/>
                <w:sz w:val="22"/>
              </w:rPr>
            </w:pPr>
            <w:ins w:id="33" w:author="wangwei2" w:date="2018-10-26T10:30:00Z">
              <w:r>
                <w:rPr>
                  <w:rFonts w:ascii="宋体" w:hAnsi="宋体" w:cs="宋体" w:hint="eastAsia"/>
                  <w:kern w:val="0"/>
                  <w:sz w:val="22"/>
                </w:rPr>
                <w:t>UsageTypeCd</w:t>
              </w:r>
            </w:ins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ins w:id="34" w:author="wangwei2" w:date="2018-09-30T16:38:00Z"/>
                <w:rFonts w:ascii="宋体" w:hAnsi="宋体" w:cs="宋体"/>
                <w:kern w:val="0"/>
                <w:sz w:val="22"/>
              </w:rPr>
            </w:pPr>
            <w:ins w:id="35" w:author="wangwei2" w:date="2018-09-30T16:42:00Z">
              <w:r>
                <w:rPr>
                  <w:rFonts w:ascii="宋体" w:hAnsi="宋体" w:cs="宋体" w:hint="eastAsia"/>
                  <w:kern w:val="0"/>
                  <w:sz w:val="22"/>
                </w:rPr>
                <w:t>账册用途</w:t>
              </w:r>
            </w:ins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ins w:id="36" w:author="wangwei2" w:date="2018-09-30T16:38:00Z"/>
                <w:rFonts w:ascii="宋体" w:hAnsi="宋体" w:cs="宋体"/>
                <w:color w:val="000000" w:themeColor="text1"/>
                <w:kern w:val="0"/>
                <w:sz w:val="22"/>
              </w:rPr>
            </w:pPr>
            <w:ins w:id="37" w:author="wangwei2" w:date="2018-09-30T16:42:00Z">
              <w:r>
                <w:rPr>
                  <w:rFonts w:ascii="宋体" w:hAnsi="宋体" w:cs="宋体" w:hint="eastAsia"/>
                  <w:color w:val="000000" w:themeColor="text1"/>
                  <w:kern w:val="0"/>
                  <w:sz w:val="22"/>
                </w:rPr>
                <w:t>VARCHAR2(4)</w:t>
              </w:r>
            </w:ins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ins w:id="38" w:author="wangwei2" w:date="2018-09-30T16:38:00Z"/>
                <w:rFonts w:ascii="宋体" w:hAnsi="宋体" w:cs="宋体"/>
                <w:kern w:val="0"/>
                <w:sz w:val="22"/>
              </w:rPr>
            </w:pPr>
            <w:ins w:id="39" w:author="wangwei2" w:date="2018-09-30T16:43:00Z">
              <w:r>
                <w:rPr>
                  <w:rFonts w:ascii="宋体" w:hAnsi="宋体" w:cs="宋体" w:hint="eastAsia"/>
                  <w:kern w:val="0"/>
                  <w:sz w:val="22"/>
                </w:rPr>
                <w:t>是</w:t>
              </w:r>
            </w:ins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ins w:id="40" w:author="wangwei2" w:date="2018-09-30T16:38:00Z"/>
                <w:rFonts w:ascii="宋体" w:hAnsi="宋体" w:cs="宋体"/>
                <w:kern w:val="0"/>
                <w:sz w:val="22"/>
              </w:rPr>
            </w:pPr>
            <w:ins w:id="41" w:author="wangwei2" w:date="2018-09-30T16:46:00Z">
              <w:r>
                <w:rPr>
                  <w:rFonts w:ascii="宋体" w:hAnsi="宋体" w:cs="宋体" w:hint="eastAsia"/>
                  <w:kern w:val="0"/>
                  <w:sz w:val="22"/>
                </w:rPr>
                <w:t>1:一般纳税人，2：特殊行业,3:保税维修,</w:t>
              </w:r>
            </w:ins>
            <w:r>
              <w:rPr>
                <w:rFonts w:ascii="宋体" w:hAnsi="宋体" w:cs="宋体" w:hint="eastAsia"/>
                <w:kern w:val="0"/>
                <w:sz w:val="22"/>
              </w:rPr>
              <w:t xml:space="preserve"> 4.委内加工，</w:t>
            </w:r>
            <w:ins w:id="42" w:author="wangwei2" w:date="2018-09-30T16:46:00Z">
              <w:r>
                <w:rPr>
                  <w:rFonts w:ascii="宋体" w:hAnsi="宋体" w:cs="宋体" w:hint="eastAsia"/>
                  <w:kern w:val="0"/>
                  <w:sz w:val="22"/>
                </w:rPr>
                <w:t>默认为空，后续可能会陆续增加其他类型</w:t>
              </w:r>
            </w:ins>
          </w:p>
        </w:tc>
      </w:tr>
    </w:tbl>
    <w:p w:rsidR="006F60A3" w:rsidRDefault="006F60A3"/>
    <w:p w:rsidR="006F60A3" w:rsidRDefault="006F60A3"/>
    <w:p w:rsidR="006F60A3" w:rsidRDefault="008E50FA">
      <w:pPr>
        <w:pStyle w:val="4"/>
      </w:pPr>
      <w:r>
        <w:rPr>
          <w:rFonts w:hint="eastAsia"/>
        </w:rPr>
        <w:t>2.4.2.2</w:t>
      </w:r>
      <w:r>
        <w:rPr>
          <w:rFonts w:hint="eastAsia"/>
        </w:rPr>
        <w:t>电子账册单耗表体</w:t>
      </w:r>
      <w:r>
        <w:rPr>
          <w:rFonts w:hint="eastAsia"/>
        </w:rPr>
        <w:t>&lt;NemsCmList&gt;</w:t>
      </w:r>
    </w:p>
    <w:p w:rsidR="006F60A3" w:rsidRDefault="006F60A3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559"/>
        <w:gridCol w:w="1134"/>
        <w:gridCol w:w="709"/>
        <w:gridCol w:w="3452"/>
      </w:tblGrid>
      <w:tr w:rsidR="006F60A3">
        <w:trPr>
          <w:trHeight w:val="270"/>
        </w:trPr>
        <w:tc>
          <w:tcPr>
            <w:tcW w:w="1668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字段名</w:t>
            </w:r>
          </w:p>
        </w:tc>
        <w:tc>
          <w:tcPr>
            <w:tcW w:w="1559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中文说明</w:t>
            </w:r>
          </w:p>
        </w:tc>
        <w:tc>
          <w:tcPr>
            <w:tcW w:w="1134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数据类型</w:t>
            </w:r>
          </w:p>
        </w:tc>
        <w:tc>
          <w:tcPr>
            <w:tcW w:w="709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是否必填</w:t>
            </w:r>
          </w:p>
        </w:tc>
        <w:tc>
          <w:tcPr>
            <w:tcW w:w="3452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</w:tr>
      <w:tr w:rsidR="006F60A3">
        <w:trPr>
          <w:trHeight w:val="206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SEQ_NO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预录入统一编号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VARCHAR2(18)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返填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不可录入，当企业执行暂存操作时，系统自动生成。</w:t>
            </w:r>
          </w:p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企业多次暂存时，系统记录首次暂存生成的统一编号，不再重新生成</w:t>
            </w:r>
          </w:p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对应与内网接口报文中的ETPS_PREENT_NO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G_SEQNO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序号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NUMBER(19)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ENDPRD_SEQNO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成品序号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NUMBER(19)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首次申请备案时填0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ENDPRD_GDS_MTNO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成品料号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VARCHAR2(32)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企业端系统自动生成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ENDPRD_GDECD</w:t>
            </w:r>
            <w:r>
              <w:rPr>
                <w:rFonts w:hint="eastAsia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成品商品编码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关联代码表[CUSTOMS]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lastRenderedPageBreak/>
              <w:t>ENDPRD_GDS_NM</w:t>
            </w:r>
            <w:r>
              <w:rPr>
                <w:rFonts w:hint="eastAsia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成品商品名称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VARCHAR2(512)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MTPCK_SEQNO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料件序号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NUMBER(19)</w:t>
            </w:r>
            <w:r>
              <w:rPr>
                <w:rFonts w:hint="eastAsia"/>
              </w:rPr>
              <w:tab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MTPCK_GDS_MTNO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料件料号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VARCHAR2(32)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MTPCK_GDECD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料件商品编码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MTPCK_GDS_NM</w:t>
            </w:r>
            <w:r>
              <w:rPr>
                <w:rFonts w:hint="eastAsia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料件商品名称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VARCHAR2(512)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UCNS_VERNO</w:t>
            </w:r>
            <w:r>
              <w:rPr>
                <w:rFonts w:hint="eastAsia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单耗版本号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VARCHAR2(8)</w:t>
            </w:r>
            <w:r>
              <w:rPr>
                <w:rFonts w:hint="eastAsia"/>
              </w:rPr>
              <w:tab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CHG_TMS_CNT</w:t>
            </w:r>
            <w:r>
              <w:rPr>
                <w:rFonts w:hint="eastAsia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变更次数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NUMBER(19,0)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UCNS_QTY</w:t>
            </w:r>
            <w:r>
              <w:rPr>
                <w:rFonts w:hint="eastAsia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单耗数量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未启用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ab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NUMBER(19,9)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NET_USEUP_QTY</w:t>
            </w:r>
            <w:r>
              <w:rPr>
                <w:rFonts w:hint="eastAsia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净耗数量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NUMBER(19,9)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TGBL_LOSS_RATE</w:t>
            </w:r>
            <w:r>
              <w:rPr>
                <w:rFonts w:hint="eastAsia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有形损耗率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NUMBER(19,9)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rPr>
                <w:rFonts w:ascii="宋体" w:hAnsi="宋体" w:cs="宋体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INTGB_LOSS_RATE</w:t>
            </w:r>
            <w:r>
              <w:rPr>
                <w:rFonts w:hint="eastAsia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无形损耗率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NUMBER(19,9)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rPr>
                <w:rFonts w:ascii="宋体" w:hAnsi="宋体" w:cs="宋体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UCNS_DCL_STUCD</w:t>
            </w:r>
            <w:r>
              <w:rPr>
                <w:rFonts w:hint="eastAsia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单耗申报状态代码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VARCHAR2(1)</w:t>
            </w:r>
            <w:r>
              <w:rPr>
                <w:rFonts w:hint="eastAsia"/>
              </w:rPr>
              <w:tab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1-未申报 2-已申报 3-已确定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MODF_MARKCD</w:t>
            </w:r>
            <w:r>
              <w:rPr>
                <w:rFonts w:hint="eastAsia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修改标记代码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VARCHAR2(1)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0-未修改 1-修改 2-删除 3-增加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BOND_MTPCK_PRPR</w:t>
            </w:r>
            <w:r>
              <w:rPr>
                <w:rFonts w:hint="eastAsia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保税料件比例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NUMBER(19,9)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RMK</w:t>
            </w:r>
            <w:r>
              <w:rPr>
                <w:rFonts w:hint="eastAsia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VARCHAR2(4000)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57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VALID_DATE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单耗有效期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</w:tbl>
    <w:p w:rsidR="006F60A3" w:rsidRDefault="006F60A3"/>
    <w:p w:rsidR="006F60A3" w:rsidRDefault="006F60A3"/>
    <w:p w:rsidR="006F60A3" w:rsidRDefault="008E50FA">
      <w:pPr>
        <w:pStyle w:val="4"/>
      </w:pPr>
      <w:r>
        <w:rPr>
          <w:rFonts w:hint="eastAsia"/>
        </w:rPr>
        <w:t>2.4.2.3</w:t>
      </w:r>
      <w:r>
        <w:rPr>
          <w:rFonts w:hint="eastAsia"/>
        </w:rPr>
        <w:t>电子账册料件表体</w:t>
      </w:r>
      <w:r>
        <w:rPr>
          <w:rFonts w:hint="eastAsia"/>
        </w:rPr>
        <w:t>&lt;NemsImgList&gt;</w:t>
      </w:r>
    </w:p>
    <w:p w:rsidR="006F60A3" w:rsidRDefault="006F60A3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559"/>
        <w:gridCol w:w="1134"/>
        <w:gridCol w:w="709"/>
        <w:gridCol w:w="3452"/>
      </w:tblGrid>
      <w:tr w:rsidR="006F60A3">
        <w:trPr>
          <w:trHeight w:val="270"/>
        </w:trPr>
        <w:tc>
          <w:tcPr>
            <w:tcW w:w="1668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字段名</w:t>
            </w:r>
          </w:p>
        </w:tc>
        <w:tc>
          <w:tcPr>
            <w:tcW w:w="1559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中文说明</w:t>
            </w:r>
          </w:p>
        </w:tc>
        <w:tc>
          <w:tcPr>
            <w:tcW w:w="1134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数据类型</w:t>
            </w:r>
          </w:p>
        </w:tc>
        <w:tc>
          <w:tcPr>
            <w:tcW w:w="709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是否必填</w:t>
            </w:r>
          </w:p>
        </w:tc>
        <w:tc>
          <w:tcPr>
            <w:tcW w:w="3452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</w:tr>
      <w:tr w:rsidR="006F60A3">
        <w:trPr>
          <w:trHeight w:val="206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SEQ_NO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预录入统一编号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VARCHAR2(18)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返填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不可录入，当企业执行暂存操作时，系统自动生成。</w:t>
            </w:r>
          </w:p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企业多次暂存时，系统记录首次暂</w:t>
            </w:r>
            <w:r>
              <w:rPr>
                <w:rFonts w:ascii="宋体" w:hAnsi="宋体" w:cs="宋体" w:hint="eastAsia"/>
                <w:kern w:val="0"/>
                <w:sz w:val="22"/>
              </w:rPr>
              <w:lastRenderedPageBreak/>
              <w:t>存生成的统一编号，不再重新生成</w:t>
            </w:r>
          </w:p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对应与内网接口报文中的ETPS_PREENT_NO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lastRenderedPageBreak/>
              <w:t>GDS_SEQNO</w:t>
            </w:r>
            <w:r>
              <w:rPr>
                <w:rFonts w:hint="eastAsia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商品序号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NUMBER(19)</w:t>
            </w:r>
            <w:r>
              <w:rPr>
                <w:rFonts w:hint="eastAsia"/>
              </w:rPr>
              <w:tab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GDECD</w:t>
            </w:r>
            <w:r>
              <w:rPr>
                <w:rFonts w:hint="eastAsia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商品编码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GDS_MTNO</w:t>
            </w:r>
            <w:r>
              <w:rPr>
                <w:rFonts w:hint="eastAsia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商品料号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VARCHAR2(32)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63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GDS_NM</w:t>
            </w:r>
            <w:r>
              <w:rPr>
                <w:rFonts w:hint="eastAsia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VARCHAR2(512)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ENDPRD_GDS_SPCF_MODEL_DESC</w:t>
            </w:r>
            <w:r>
              <w:rPr>
                <w:rFonts w:hint="eastAsia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成品商品规格型号描述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VARCHAR2(255)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DCL_UNITCD</w:t>
            </w:r>
            <w:r>
              <w:rPr>
                <w:rFonts w:hint="eastAsia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申报计量单位代码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VARCHAR2(3)</w:t>
            </w:r>
            <w:r>
              <w:rPr>
                <w:rFonts w:hint="eastAsia"/>
              </w:rPr>
              <w:tab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关联代码表[UNIT]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LAWF_UNITCD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法定计量单位代码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VARCHAR2(3)</w:t>
            </w:r>
            <w:r>
              <w:rPr>
                <w:rFonts w:hint="eastAsia"/>
              </w:rPr>
              <w:tab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关联代码表[UNIT]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SECD_LAWF_UNITCD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第二法定计量单位代码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VARCHAR2(3)</w:t>
            </w:r>
            <w:r>
              <w:rPr>
                <w:rFonts w:hint="eastAsia"/>
              </w:rPr>
              <w:tab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关联代码表[UNIT]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DCL_UPRC_AMT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申报单价金额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NUMBER(25,5)</w:t>
            </w:r>
            <w:r>
              <w:rPr>
                <w:rFonts w:hint="eastAsia"/>
              </w:rPr>
              <w:tab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DCL_CURRCD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申报币制代码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VARCHAR2(3)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DCL_QTY</w:t>
            </w:r>
            <w:r>
              <w:rPr>
                <w:rFonts w:hint="eastAsia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申报数量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NUMBER(19,5)</w:t>
            </w:r>
            <w:r>
              <w:rPr>
                <w:rFonts w:hint="eastAsia"/>
              </w:rPr>
              <w:tab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59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LVYRLF_MODECD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征减免方式代码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VARCHAR2(6)</w:t>
            </w:r>
            <w:r>
              <w:rPr>
                <w:rFonts w:hint="eastAsia"/>
              </w:rPr>
              <w:tab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关联代码表[LEVYMODE]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QTY_CNTR_MARKCD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数量控制标记代码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VARCHAR2(4)</w:t>
            </w:r>
            <w:r>
              <w:rPr>
                <w:rFonts w:hint="eastAsia"/>
              </w:rPr>
              <w:tab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1-控制数量 2-不控制数量 海关可修改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ADJMTR_MARKCD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辅料标记代码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VARCHAR2(4)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1-主料件 2-辅料件</w:t>
            </w:r>
          </w:p>
        </w:tc>
      </w:tr>
      <w:tr w:rsidR="006F60A3">
        <w:trPr>
          <w:trHeight w:val="63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MODF_MARKCD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修改标记代码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VARCHAR2(4)</w:t>
            </w:r>
            <w:r>
              <w:rPr>
                <w:rFonts w:hint="eastAsia"/>
              </w:rPr>
              <w:tab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 xml:space="preserve">0-未修改 1-修改 2-删除 3-增加  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ETPS_EXE_MARKCD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企业执行标记代码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VARCHAR2(4)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1-运行 2-停用，默认为1，企业申报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CUSM_EXE_MARKCD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海关执行标记代码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VARCHAR2(4)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1-正常执行 2-恢复执行 3-暂停变更 4-暂停进出口 5-暂停进口 6-暂停出口 7-全部暂停，默认为1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APPR_MAX_SURP_QTY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批准最大余数量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NUMBER(19,5)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VCLR_PRID_INIT</w:t>
            </w:r>
            <w:r>
              <w:rPr>
                <w:rFonts w:hint="eastAsia"/>
              </w:rPr>
              <w:lastRenderedPageBreak/>
              <w:t>_QTY</w:t>
            </w:r>
            <w:r>
              <w:rPr>
                <w:rFonts w:hint="eastAsia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lastRenderedPageBreak/>
              <w:t>核销周期初始</w:t>
            </w:r>
            <w:r>
              <w:rPr>
                <w:rFonts w:hint="eastAsia"/>
              </w:rPr>
              <w:lastRenderedPageBreak/>
              <w:t>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lastRenderedPageBreak/>
              <w:t>NUMBER(</w:t>
            </w:r>
            <w:r>
              <w:rPr>
                <w:rFonts w:hint="eastAsia"/>
              </w:rPr>
              <w:lastRenderedPageBreak/>
              <w:t>19,5)</w:t>
            </w:r>
            <w:r>
              <w:rPr>
                <w:rFonts w:hint="eastAsia"/>
              </w:rPr>
              <w:tab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lastRenderedPageBreak/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设立时为0，系统自动根据核销结</w:t>
            </w:r>
            <w:r>
              <w:rPr>
                <w:rFonts w:ascii="宋体" w:hAnsi="宋体" w:cs="宋体" w:hint="eastAsia"/>
                <w:kern w:val="0"/>
                <w:sz w:val="22"/>
              </w:rPr>
              <w:lastRenderedPageBreak/>
              <w:t>果返填</w:t>
            </w:r>
          </w:p>
        </w:tc>
      </w:tr>
      <w:tr w:rsidR="006F60A3">
        <w:trPr>
          <w:trHeight w:val="67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lastRenderedPageBreak/>
              <w:t>RMK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VARCHAR2(4000)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rPr>
                <w:rFonts w:ascii="宋体" w:hAnsi="宋体" w:cs="宋体"/>
                <w:sz w:val="22"/>
              </w:rPr>
            </w:pPr>
          </w:p>
        </w:tc>
      </w:tr>
    </w:tbl>
    <w:p w:rsidR="006F60A3" w:rsidRDefault="006F60A3"/>
    <w:p w:rsidR="006F60A3" w:rsidRDefault="006F60A3"/>
    <w:p w:rsidR="006F60A3" w:rsidRDefault="008E50FA">
      <w:pPr>
        <w:pStyle w:val="4"/>
      </w:pPr>
      <w:r>
        <w:rPr>
          <w:rFonts w:hint="eastAsia"/>
        </w:rPr>
        <w:t>2.4.2.4</w:t>
      </w:r>
      <w:r>
        <w:rPr>
          <w:rFonts w:hint="eastAsia"/>
        </w:rPr>
        <w:t>电子账册成品表体</w:t>
      </w:r>
      <w:r>
        <w:rPr>
          <w:rFonts w:hint="eastAsia"/>
        </w:rPr>
        <w:t>&lt;NemsExgList&gt;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559"/>
        <w:gridCol w:w="1134"/>
        <w:gridCol w:w="709"/>
        <w:gridCol w:w="3452"/>
      </w:tblGrid>
      <w:tr w:rsidR="006F60A3">
        <w:trPr>
          <w:trHeight w:val="270"/>
        </w:trPr>
        <w:tc>
          <w:tcPr>
            <w:tcW w:w="1668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字段名</w:t>
            </w:r>
          </w:p>
        </w:tc>
        <w:tc>
          <w:tcPr>
            <w:tcW w:w="1559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中文说明</w:t>
            </w:r>
          </w:p>
        </w:tc>
        <w:tc>
          <w:tcPr>
            <w:tcW w:w="1134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数据类型</w:t>
            </w:r>
          </w:p>
        </w:tc>
        <w:tc>
          <w:tcPr>
            <w:tcW w:w="709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是否必填</w:t>
            </w:r>
          </w:p>
        </w:tc>
        <w:tc>
          <w:tcPr>
            <w:tcW w:w="3452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</w:tr>
      <w:tr w:rsidR="006F60A3">
        <w:trPr>
          <w:trHeight w:val="206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SEQ_NO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预录入统一编号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VARCHAR2(18)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返填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不可录入，当企业执行暂存操作时，系统自动生成。</w:t>
            </w:r>
          </w:p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企业多次暂存时，系统记录首次暂存生成的统一编号，不再重新生成</w:t>
            </w:r>
          </w:p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对应与内网接口报文中的ETPS_PREENT_NO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GDS_SEQNO</w:t>
            </w:r>
            <w:r>
              <w:rPr>
                <w:rFonts w:hint="eastAsia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商品序号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NUMBER(19)</w:t>
            </w:r>
            <w:r>
              <w:rPr>
                <w:rFonts w:hint="eastAsia"/>
              </w:rPr>
              <w:tab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GDECD</w:t>
            </w:r>
            <w:r>
              <w:rPr>
                <w:rFonts w:hint="eastAsia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商品编码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GDS_MTNO</w:t>
            </w:r>
            <w:r>
              <w:rPr>
                <w:rFonts w:hint="eastAsia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商品料号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VARCHAR2(32)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63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GDS_NM</w:t>
            </w:r>
            <w:r>
              <w:rPr>
                <w:rFonts w:hint="eastAsia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VARCHAR2(512)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ENDPRD_GDS_SPCF_MODEL_DESC</w:t>
            </w:r>
            <w:r>
              <w:rPr>
                <w:rFonts w:hint="eastAsia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成品商品规格型号描述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VARCHAR2(255)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DCL_UNITCD</w:t>
            </w:r>
            <w:r>
              <w:rPr>
                <w:rFonts w:hint="eastAsia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申报计量单位代码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VARCHAR2(3)</w:t>
            </w:r>
            <w:r>
              <w:rPr>
                <w:rFonts w:hint="eastAsia"/>
              </w:rPr>
              <w:tab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关联代码表[UNIT]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LAWF_UNITCD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法定计量单位代码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VARCHAR2(3)</w:t>
            </w:r>
            <w:r>
              <w:rPr>
                <w:rFonts w:hint="eastAsia"/>
              </w:rPr>
              <w:tab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关联代码表[UNIT]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SECD_LAWF_UNITCD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第二法定计量单位代码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VARCHAR2(3)</w:t>
            </w:r>
            <w:r>
              <w:rPr>
                <w:rFonts w:hint="eastAsia"/>
              </w:rPr>
              <w:tab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关联代码表[UNIT]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DCL_UPRC_AMT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申报单价金额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NUMBER(25,5)</w:t>
            </w:r>
            <w:r>
              <w:rPr>
                <w:rFonts w:hint="eastAsia"/>
              </w:rPr>
              <w:tab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DCL_CURRCD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申报币制代码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VARCHAR2(3)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DCL_QTY</w:t>
            </w:r>
            <w:r>
              <w:rPr>
                <w:rFonts w:hint="eastAsia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申报数量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NUMBER(19,5)</w:t>
            </w:r>
            <w:r>
              <w:rPr>
                <w:rFonts w:hint="eastAsia"/>
              </w:rPr>
              <w:tab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59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LVYRLF_MODECD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征减免方式代码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VARCHAR2(6)</w:t>
            </w:r>
            <w:r>
              <w:rPr>
                <w:rFonts w:hint="eastAsia"/>
              </w:rPr>
              <w:tab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关联代码表[LEVYMODE]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QTY_CNTR_MARKCD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数量控制标记代码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VARCHAR2(4)</w:t>
            </w:r>
            <w:r>
              <w:rPr>
                <w:rFonts w:hint="eastAsia"/>
              </w:rPr>
              <w:tab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1-控制数量 2-不控制数量 海关可修改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lastRenderedPageBreak/>
              <w:t>ADJMTR_MARKCD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辅料标记代码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VARCHAR2(4)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1-主料件 2-辅料件</w:t>
            </w:r>
          </w:p>
        </w:tc>
      </w:tr>
      <w:tr w:rsidR="006F60A3">
        <w:trPr>
          <w:trHeight w:val="63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MODF_MARKCD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修改标记代码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VARCHAR2(4)</w:t>
            </w:r>
            <w:r>
              <w:rPr>
                <w:rFonts w:hint="eastAsia"/>
              </w:rPr>
              <w:tab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 xml:space="preserve">0-未修改 1-修改 2-删除 3-增加  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ETPS_EXE_MARKCD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企业执行标记代码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VARCHAR2(4)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1-运行 2-停用，默认为1，企业申报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CUSM_EXE_MARKCD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海关执行标记代码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VARCHAR2(4)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1-正常执行 2-恢复执行 3-暂停变更 4-暂停进出口 5-暂停进口 6-暂停出口 7-全部暂停，默认为1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APPR_MAX_SURP_QTY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批准最大余数量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NUMBER(19,5)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VCLR_PRID_INIT_QTY</w:t>
            </w:r>
            <w:r>
              <w:rPr>
                <w:rFonts w:hint="eastAsia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核销周期初始数量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NUMBER(19,5)</w:t>
            </w:r>
            <w:r>
              <w:rPr>
                <w:rFonts w:hint="eastAsia"/>
              </w:rPr>
              <w:tab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设立时为0，系统自动根据核销结果返填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UCNS_TQSN_FLAG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单耗质疑标志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VARCHAR2(1)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0-表示不质疑  1-表示质疑 默认为0</w:t>
            </w:r>
          </w:p>
        </w:tc>
      </w:tr>
      <w:tr w:rsidR="006F60A3">
        <w:trPr>
          <w:trHeight w:val="57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CSTTN_FLAG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磋商标志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VARCHAR2(1)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 xml:space="preserve">0-表示未磋商  1-表示磋商中 默认为0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6F60A3">
        <w:trPr>
          <w:trHeight w:val="67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RMK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VARCHAR2(4000)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rPr>
                <w:rFonts w:ascii="宋体" w:hAnsi="宋体" w:cs="宋体"/>
                <w:sz w:val="22"/>
              </w:rPr>
            </w:pPr>
          </w:p>
        </w:tc>
      </w:tr>
    </w:tbl>
    <w:p w:rsidR="006F60A3" w:rsidRDefault="006F60A3"/>
    <w:p w:rsidR="006F60A3" w:rsidRDefault="006F60A3">
      <w:pPr>
        <w:rPr>
          <w:rFonts w:ascii="宋体"/>
          <w:b/>
          <w:sz w:val="24"/>
        </w:rPr>
      </w:pPr>
    </w:p>
    <w:p w:rsidR="006F60A3" w:rsidRDefault="008E50FA">
      <w:pPr>
        <w:pStyle w:val="4"/>
      </w:pPr>
      <w:r>
        <w:rPr>
          <w:rFonts w:hint="eastAsia"/>
        </w:rPr>
        <w:t>2.4.2.5</w:t>
      </w:r>
      <w:r>
        <w:rPr>
          <w:rFonts w:hint="eastAsia"/>
        </w:rPr>
        <w:t>随附单证请求</w:t>
      </w:r>
      <w:r>
        <w:rPr>
          <w:rFonts w:hint="eastAsia"/>
        </w:rPr>
        <w:t>&lt;</w:t>
      </w:r>
      <w:r>
        <w:t>NemsAcmpRLMessage</w:t>
      </w:r>
      <w:r>
        <w:rPr>
          <w:rFonts w:hint="eastAsia"/>
        </w:rPr>
        <w:t>&gt;</w:t>
      </w:r>
    </w:p>
    <w:tbl>
      <w:tblPr>
        <w:tblW w:w="8403" w:type="dxa"/>
        <w:jc w:val="center"/>
        <w:tblInd w:w="-1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2410"/>
        <w:gridCol w:w="1134"/>
        <w:gridCol w:w="1134"/>
        <w:gridCol w:w="1975"/>
      </w:tblGrid>
      <w:tr w:rsidR="006F60A3">
        <w:trPr>
          <w:jc w:val="center"/>
        </w:trPr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中文说明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字段类型及长度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是否必填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字段说明（包括界面填写规范）</w:t>
            </w:r>
          </w:p>
        </w:tc>
      </w:tr>
      <w:tr w:rsidR="006F60A3">
        <w:trPr>
          <w:trHeight w:val="658"/>
          <w:jc w:val="center"/>
        </w:trPr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NemsAcmpRLType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附件关系表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详见下表</w:t>
            </w:r>
          </w:p>
        </w:tc>
      </w:tr>
    </w:tbl>
    <w:p w:rsidR="006F60A3" w:rsidRDefault="006F60A3"/>
    <w:p w:rsidR="006F60A3" w:rsidRDefault="008E50FA">
      <w:pPr>
        <w:pStyle w:val="5"/>
      </w:pPr>
      <w:r>
        <w:rPr>
          <w:rFonts w:hint="eastAsia"/>
          <w:color w:val="000000" w:themeColor="text1"/>
        </w:rPr>
        <w:t>2.4.2.5.1</w:t>
      </w:r>
      <w:r>
        <w:rPr>
          <w:rFonts w:hint="eastAsia"/>
          <w:color w:val="000000" w:themeColor="text1"/>
        </w:rPr>
        <w:t>随附单证</w:t>
      </w:r>
      <w:r>
        <w:rPr>
          <w:rFonts w:hint="eastAsia"/>
        </w:rPr>
        <w:t>表体</w:t>
      </w:r>
      <w:r>
        <w:rPr>
          <w:rFonts w:hint="eastAsia"/>
        </w:rPr>
        <w:t>&lt;</w:t>
      </w:r>
      <w:r>
        <w:t>NemsAcmpRLType</w:t>
      </w:r>
      <w:r>
        <w:rPr>
          <w:rFonts w:hint="eastAsia"/>
        </w:rPr>
        <w:t>&gt;</w:t>
      </w:r>
    </w:p>
    <w:tbl>
      <w:tblPr>
        <w:tblW w:w="8517" w:type="dxa"/>
        <w:jc w:val="center"/>
        <w:tblInd w:w="-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9"/>
        <w:gridCol w:w="950"/>
        <w:gridCol w:w="1177"/>
        <w:gridCol w:w="850"/>
        <w:gridCol w:w="3301"/>
      </w:tblGrid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字段英文名称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字段类型及长度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是否必填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FileName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附件文件名称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</w:t>
            </w:r>
            <w:r>
              <w:rPr>
                <w:rFonts w:hint="eastAsia"/>
                <w:sz w:val="18"/>
                <w:szCs w:val="18"/>
              </w:rPr>
              <w:t>64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非结构化必填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ChgTmsCnt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变更或报核次数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</w:t>
            </w:r>
            <w:r>
              <w:rPr>
                <w:rFonts w:hint="eastAsia"/>
                <w:sz w:val="18"/>
                <w:szCs w:val="18"/>
              </w:rPr>
              <w:t>19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有变更次数的需要填写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AcmpFormFmt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随附单证格式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1－结构化</w:t>
            </w:r>
          </w:p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2－非结构化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BlsType</w:t>
            </w:r>
          </w:p>
          <w:p w:rsidR="006F60A3" w:rsidRDefault="006F60A3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业务单证</w:t>
            </w: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类型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VARCHAR2(4</w:t>
            </w:r>
            <w:r>
              <w:rPr>
                <w:rFonts w:hint="eastAsia"/>
                <w:sz w:val="18"/>
                <w:szCs w:val="18"/>
              </w:rPr>
              <w:lastRenderedPageBreak/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是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1-  资质申请</w:t>
            </w:r>
          </w:p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lastRenderedPageBreak/>
              <w:t>2-  账册</w:t>
            </w:r>
          </w:p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3-  报核</w:t>
            </w:r>
          </w:p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4－清单</w:t>
            </w:r>
          </w:p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5－质疑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lastRenderedPageBreak/>
              <w:t>AcmpFormSeqNo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ascii="Times New Roman" w:hint="eastAsia"/>
                <w:sz w:val="18"/>
                <w:szCs w:val="18"/>
              </w:rPr>
              <w:t>随附单证序号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NUMBER(19)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color w:val="000000"/>
                <w:sz w:val="18"/>
                <w:szCs w:val="18"/>
              </w:rPr>
            </w:pP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AcmpFormTypeCD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随附单证类型代码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VARCHAR2(25)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R-减免税证明</w:t>
            </w:r>
          </w:p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 xml:space="preserve"> FILE-文件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AcmpFormNo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随附单证编号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</w:t>
            </w:r>
            <w:r>
              <w:rPr>
                <w:rFonts w:hint="eastAsia"/>
                <w:sz w:val="18"/>
                <w:szCs w:val="18"/>
              </w:rPr>
              <w:t>64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Times New Roman" w:hAnsi="Times New Roman"/>
                <w:szCs w:val="24"/>
              </w:rPr>
            </w:pP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AcmpFormFileNm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随附单证文件名称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VARCHAR2(512)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企业端上传的文件名，含扩展名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非结构化必填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InvtGdsSeqNo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清单商品序号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NUMBER(19)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清单用，表头时填</w:t>
            </w: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，表体时填写清单表体序号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IcCardNo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上传人</w:t>
            </w:r>
            <w:r>
              <w:rPr>
                <w:rFonts w:hint="eastAsia"/>
                <w:sz w:val="18"/>
                <w:szCs w:val="18"/>
              </w:rPr>
              <w:t>IC</w:t>
            </w:r>
            <w:r>
              <w:rPr>
                <w:rFonts w:hint="eastAsia"/>
                <w:sz w:val="18"/>
                <w:szCs w:val="18"/>
              </w:rPr>
              <w:t>卡号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VARCHAR2(16)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color w:val="000000"/>
                <w:sz w:val="18"/>
                <w:szCs w:val="18"/>
              </w:rPr>
            </w:pP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TransferTradeCode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上传单位海关编码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VARCHAR2(18)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color w:val="000000"/>
                <w:sz w:val="18"/>
                <w:szCs w:val="18"/>
              </w:rPr>
            </w:pP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Rmk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VARCHAR2(4000)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color w:val="000000"/>
                <w:sz w:val="18"/>
                <w:szCs w:val="18"/>
              </w:rPr>
            </w:pP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ModfMarkCD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修改标记代码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VARCHAR2(4)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</w:t>
            </w:r>
            <w:r>
              <w:rPr>
                <w:rFonts w:hint="eastAsia"/>
                <w:sz w:val="18"/>
                <w:szCs w:val="18"/>
              </w:rPr>
              <w:t>未修改</w:t>
            </w:r>
            <w:r>
              <w:rPr>
                <w:rFonts w:hint="eastAsia"/>
                <w:sz w:val="18"/>
                <w:szCs w:val="18"/>
              </w:rPr>
              <w:t xml:space="preserve"> 1-</w:t>
            </w: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 xml:space="preserve">  3-</w:t>
            </w:r>
            <w:r>
              <w:rPr>
                <w:rFonts w:hint="eastAsia"/>
                <w:sz w:val="18"/>
                <w:szCs w:val="18"/>
              </w:rPr>
              <w:t>增加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PocketId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VARCHAR2(128)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通一票数据包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必须相同（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非结构化必填；结构化不可填</w:t>
            </w:r>
            <w:r>
              <w:rPr>
                <w:rFonts w:hint="eastAsia"/>
                <w:color w:val="000000"/>
                <w:sz w:val="18"/>
                <w:szCs w:val="18"/>
              </w:rPr>
              <w:t>）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CurPocketNo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当前包序号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NUMBER(3)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非结构化必填；结构化不可填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TotalPocketQty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总包数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NUMBER(3)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非结构化必填；结构化不可填</w:t>
            </w:r>
          </w:p>
        </w:tc>
      </w:tr>
    </w:tbl>
    <w:p w:rsidR="006F60A3" w:rsidRDefault="006F60A3"/>
    <w:p w:rsidR="006F60A3" w:rsidRDefault="008E50FA">
      <w:pPr>
        <w:pStyle w:val="2"/>
        <w:numPr>
          <w:ilvl w:val="0"/>
          <w:numId w:val="0"/>
        </w:numPr>
      </w:pPr>
      <w:r>
        <w:rPr>
          <w:rFonts w:hint="eastAsia"/>
        </w:rPr>
        <w:t xml:space="preserve">2.5 </w:t>
      </w:r>
      <w:r>
        <w:rPr>
          <w:rFonts w:hint="eastAsia"/>
        </w:rPr>
        <w:t>电子账册核销数据报文</w:t>
      </w:r>
    </w:p>
    <w:p w:rsidR="006F60A3" w:rsidRDefault="008E50FA">
      <w:pPr>
        <w:pStyle w:val="3"/>
        <w:numPr>
          <w:ilvl w:val="2"/>
          <w:numId w:val="0"/>
        </w:numPr>
        <w:ind w:left="709" w:hanging="709"/>
      </w:pPr>
      <w:r>
        <w:rPr>
          <w:rFonts w:hint="eastAsia"/>
        </w:rPr>
        <w:t>2.5.1</w:t>
      </w:r>
      <w:r>
        <w:rPr>
          <w:rFonts w:hint="eastAsia"/>
        </w:rPr>
        <w:t>报文定义</w:t>
      </w:r>
    </w:p>
    <w:p w:rsidR="006F60A3" w:rsidRDefault="008E50FA">
      <w:r>
        <w:rPr>
          <w:rFonts w:hint="eastAsia"/>
        </w:rPr>
        <w:t>数据结构标志：</w:t>
      </w:r>
    </w:p>
    <w:tbl>
      <w:tblPr>
        <w:tblStyle w:val="af"/>
        <w:tblpPr w:leftFromText="180" w:rightFromText="180" w:vertAnchor="text" w:horzAnchor="page" w:tblpX="1981" w:tblpY="314"/>
        <w:tblOverlap w:val="never"/>
        <w:tblW w:w="7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121"/>
        <w:gridCol w:w="1625"/>
        <w:gridCol w:w="1399"/>
        <w:gridCol w:w="1475"/>
      </w:tblGrid>
      <w:tr w:rsidR="006F60A3">
        <w:trPr>
          <w:trHeight w:val="330"/>
        </w:trPr>
        <w:tc>
          <w:tcPr>
            <w:tcW w:w="3121" w:type="dxa"/>
            <w:shd w:val="clear" w:color="auto" w:fill="ADB9C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报文体结构标志</w:t>
            </w:r>
          </w:p>
        </w:tc>
        <w:tc>
          <w:tcPr>
            <w:tcW w:w="1625" w:type="dxa"/>
            <w:shd w:val="clear" w:color="auto" w:fill="ADB9C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399" w:type="dxa"/>
            <w:shd w:val="clear" w:color="auto" w:fill="ADB9C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发送定义</w:t>
            </w:r>
          </w:p>
        </w:tc>
        <w:tc>
          <w:tcPr>
            <w:tcW w:w="1475" w:type="dxa"/>
            <w:shd w:val="clear" w:color="auto" w:fill="ADB9C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F60A3">
        <w:trPr>
          <w:trHeight w:val="330"/>
        </w:trPr>
        <w:tc>
          <w:tcPr>
            <w:tcW w:w="3121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&lt;NemsDcrHeadType&gt;</w:t>
            </w:r>
          </w:p>
        </w:tc>
        <w:tc>
          <w:tcPr>
            <w:tcW w:w="1625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帐册报核表头</w:t>
            </w:r>
          </w:p>
        </w:tc>
        <w:tc>
          <w:tcPr>
            <w:tcW w:w="1399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●</w:t>
            </w:r>
          </w:p>
        </w:tc>
        <w:tc>
          <w:tcPr>
            <w:tcW w:w="1475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单条</w:t>
            </w:r>
          </w:p>
        </w:tc>
      </w:tr>
      <w:tr w:rsidR="006F60A3">
        <w:trPr>
          <w:trHeight w:val="641"/>
        </w:trPr>
        <w:tc>
          <w:tcPr>
            <w:tcW w:w="3121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&lt;NemsDcrBillType&gt;</w:t>
            </w:r>
          </w:p>
        </w:tc>
        <w:tc>
          <w:tcPr>
            <w:tcW w:w="1625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帐册报核核注清单表体</w:t>
            </w:r>
          </w:p>
        </w:tc>
        <w:tc>
          <w:tcPr>
            <w:tcW w:w="1399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⊙</w:t>
            </w:r>
          </w:p>
        </w:tc>
        <w:tc>
          <w:tcPr>
            <w:tcW w:w="1475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可多条</w:t>
            </w:r>
          </w:p>
        </w:tc>
      </w:tr>
      <w:tr w:rsidR="006F60A3">
        <w:trPr>
          <w:trHeight w:val="659"/>
        </w:trPr>
        <w:tc>
          <w:tcPr>
            <w:tcW w:w="3121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&lt;NemsDcrImgType&gt;</w:t>
            </w:r>
          </w:p>
        </w:tc>
        <w:tc>
          <w:tcPr>
            <w:tcW w:w="1625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帐册报核料件表体</w:t>
            </w:r>
          </w:p>
        </w:tc>
        <w:tc>
          <w:tcPr>
            <w:tcW w:w="1399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⊙</w:t>
            </w:r>
          </w:p>
        </w:tc>
        <w:tc>
          <w:tcPr>
            <w:tcW w:w="1475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可多条</w:t>
            </w:r>
          </w:p>
        </w:tc>
      </w:tr>
      <w:tr w:rsidR="006F60A3">
        <w:trPr>
          <w:trHeight w:val="659"/>
        </w:trPr>
        <w:tc>
          <w:tcPr>
            <w:tcW w:w="3121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lastRenderedPageBreak/>
              <w:t>&lt;DcrSign&gt;</w:t>
            </w:r>
          </w:p>
        </w:tc>
        <w:tc>
          <w:tcPr>
            <w:tcW w:w="1625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帐册报核签名</w:t>
            </w:r>
          </w:p>
        </w:tc>
        <w:tc>
          <w:tcPr>
            <w:tcW w:w="1399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⊙</w:t>
            </w:r>
          </w:p>
        </w:tc>
        <w:tc>
          <w:tcPr>
            <w:tcW w:w="1475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可多条</w:t>
            </w:r>
          </w:p>
        </w:tc>
      </w:tr>
    </w:tbl>
    <w:p w:rsidR="006F60A3" w:rsidRDefault="006F60A3"/>
    <w:p w:rsidR="006F60A3" w:rsidRDefault="006F60A3"/>
    <w:p w:rsidR="006F60A3" w:rsidRDefault="006F60A3"/>
    <w:p w:rsidR="006F60A3" w:rsidRDefault="006F60A3"/>
    <w:p w:rsidR="006F60A3" w:rsidRDefault="006F60A3"/>
    <w:p w:rsidR="006F60A3" w:rsidRDefault="006F60A3"/>
    <w:p w:rsidR="006F60A3" w:rsidRDefault="008E50FA">
      <w:pPr>
        <w:pStyle w:val="3"/>
      </w:pPr>
      <w:r>
        <w:rPr>
          <w:rFonts w:hint="eastAsia"/>
        </w:rPr>
        <w:t>2.5.2</w:t>
      </w:r>
      <w:r>
        <w:rPr>
          <w:rFonts w:hint="eastAsia"/>
        </w:rPr>
        <w:t>报文结构</w:t>
      </w:r>
    </w:p>
    <w:p w:rsidR="006F60A3" w:rsidRDefault="008E50FA">
      <w:pPr>
        <w:pStyle w:val="4"/>
      </w:pPr>
      <w:r>
        <w:rPr>
          <w:rFonts w:hint="eastAsia"/>
        </w:rPr>
        <w:t>2.5.2.1</w:t>
      </w:r>
      <w:r>
        <w:rPr>
          <w:rFonts w:hint="eastAsia"/>
        </w:rPr>
        <w:t>帐册报核表头</w:t>
      </w:r>
      <w:r>
        <w:rPr>
          <w:rFonts w:hint="eastAsia"/>
        </w:rPr>
        <w:t>&lt;NemsDcrHeadType&gt;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559"/>
        <w:gridCol w:w="1134"/>
        <w:gridCol w:w="709"/>
        <w:gridCol w:w="3452"/>
      </w:tblGrid>
      <w:tr w:rsidR="006F60A3">
        <w:trPr>
          <w:trHeight w:val="270"/>
        </w:trPr>
        <w:tc>
          <w:tcPr>
            <w:tcW w:w="1668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字段名</w:t>
            </w:r>
          </w:p>
        </w:tc>
        <w:tc>
          <w:tcPr>
            <w:tcW w:w="1559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中文说明</w:t>
            </w:r>
          </w:p>
        </w:tc>
        <w:tc>
          <w:tcPr>
            <w:tcW w:w="1134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数据类型</w:t>
            </w:r>
          </w:p>
        </w:tc>
        <w:tc>
          <w:tcPr>
            <w:tcW w:w="709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是否必填</w:t>
            </w:r>
          </w:p>
        </w:tc>
        <w:tc>
          <w:tcPr>
            <w:tcW w:w="3452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</w:tr>
      <w:tr w:rsidR="006F60A3">
        <w:trPr>
          <w:trHeight w:val="206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SEQ_NO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预录入统一编号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VARCHAR2(18)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返填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不可录入，当企业执行暂存操作时，系统自动生成。</w:t>
            </w:r>
          </w:p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企业多次暂存时，系统记录首次暂存生成的统一编号，不再重新生成</w:t>
            </w:r>
          </w:p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对应与内网接口报文中的ETPS_PREENT_NO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EMS_NO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账册编号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VARCHAR2(64)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BIZOP_ETPS_NM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经营单位名称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VARCHAR2(512)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BIZOP_ETPS_SCCD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经营单位社会信用代码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VARCHAR2(18)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RCVGD_ETPS_NM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加工单位名称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VARCHAR2(512)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RVSNGD_ETPS_SCCD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加工企业社会信用代码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VARCHAR2(18)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CHGOFF_TMS_CNT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报核次数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NUMBER(19,0)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CHGOFF_TYPECD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报核类型代码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VARCHAR2(25)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1.正常申报；2.补充申报；3.海关处置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CHGOFF_BEGIN_TIME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报核开始时间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DATE（8）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CHGOFF_DUE_TIME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报核截止时间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DATE（8）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IMP_INVT_TOTAL_CNT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进口清单总数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NUMBER(19,0)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EXP_INVT_TOTAL_CNT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出口清单总数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NUMBER(19,0)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IMP_MTPCK_TOT</w:t>
            </w:r>
            <w:r>
              <w:rPr>
                <w:rFonts w:ascii="宋体" w:hAnsi="宋体" w:cs="宋体" w:hint="eastAsia"/>
                <w:kern w:val="0"/>
                <w:sz w:val="22"/>
              </w:rPr>
              <w:lastRenderedPageBreak/>
              <w:t>AL_AMT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lastRenderedPageBreak/>
              <w:t>进口料件总金</w:t>
            </w:r>
            <w:r>
              <w:rPr>
                <w:rFonts w:ascii="宋体" w:hAnsi="宋体" w:cs="宋体" w:hint="eastAsia"/>
                <w:kern w:val="0"/>
                <w:sz w:val="22"/>
              </w:rPr>
              <w:lastRenderedPageBreak/>
              <w:t>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lastRenderedPageBreak/>
              <w:t>NUMBER(2</w:t>
            </w:r>
            <w:r>
              <w:rPr>
                <w:rFonts w:ascii="宋体" w:hAnsi="宋体" w:cs="宋体" w:hint="eastAsia"/>
                <w:kern w:val="0"/>
                <w:sz w:val="22"/>
              </w:rPr>
              <w:lastRenderedPageBreak/>
              <w:t>5,5)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lastRenderedPageBreak/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lastRenderedPageBreak/>
              <w:t>EXP_ENDPRD_TOTAL_AMT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出口成品总金额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NUMBER(25,5)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CHGOFF_MTPCK_TOTAL_CNT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报核料件总数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NUMBER(19,0)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rPr>
                <w:rFonts w:ascii="宋体" w:hAnsi="宋体" w:cs="宋体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CHGOFF_ENDPRD_TOTAL_CNT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报核成品总数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NUMBER(19,0)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rPr>
                <w:rFonts w:ascii="宋体" w:hAnsi="宋体" w:cs="宋体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CHGOFF_LFMT_TOTAL_CNT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报核边角料总数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NUMBER(19,0)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CHGOFF_IMPR_TOTAL_CNT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报核残次品总数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NUMBER(19,0)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INPUT_TIME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录入时间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DATE（8）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CHGOFF_DCL_TIME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报核申报时间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DATE（8）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INPUT_ETPS_TYPECD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录入单位代码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VARCHAR2(10)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INPUT_ETPS_SCCD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录入单位社会信用代码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VARCHAR2(18)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INPUT_ETPS_NM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录入单位名称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VARCHAR2(512)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rPr>
                <w:rFonts w:ascii="宋体" w:hAnsi="宋体" w:cs="宋体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DCL_ETPS_TYPECD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申报单位代码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rPr>
                <w:sz w:val="22"/>
              </w:rPr>
            </w:pPr>
          </w:p>
        </w:tc>
      </w:tr>
      <w:tr w:rsidR="006F60A3">
        <w:trPr>
          <w:trHeight w:val="59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DCL_ETPS_SCCD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申报单位社会信用代码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VARCHAR2(18)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rPr>
                <w:rFonts w:ascii="宋体" w:hAnsi="宋体" w:cs="宋体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DCL_ETPS_NM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申报单位名称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VARCHAR2(512)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rPr>
                <w:rFonts w:ascii="宋体" w:hAnsi="宋体" w:cs="宋体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RMK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VARCHAR2(4000)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MASTER_CUSCD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主管关区代码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VARCHAR2(4)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关联代码表[CUSTOMS]</w:t>
            </w:r>
          </w:p>
        </w:tc>
      </w:tr>
    </w:tbl>
    <w:p w:rsidR="006F60A3" w:rsidRDefault="006F60A3"/>
    <w:p w:rsidR="006F60A3" w:rsidRDefault="006F60A3"/>
    <w:p w:rsidR="006F60A3" w:rsidRDefault="008E50FA">
      <w:pPr>
        <w:pStyle w:val="4"/>
      </w:pPr>
      <w:r>
        <w:rPr>
          <w:rFonts w:hint="eastAsia"/>
        </w:rPr>
        <w:t>2.5.2.2</w:t>
      </w:r>
      <w:r>
        <w:rPr>
          <w:rFonts w:hint="eastAsia"/>
        </w:rPr>
        <w:t>帐册报核核注清单表体</w:t>
      </w:r>
      <w:r>
        <w:rPr>
          <w:rFonts w:hint="eastAsia"/>
        </w:rPr>
        <w:t>&lt;NemsDcrBillTypes&gt;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559"/>
        <w:gridCol w:w="1134"/>
        <w:gridCol w:w="709"/>
        <w:gridCol w:w="3452"/>
      </w:tblGrid>
      <w:tr w:rsidR="006F60A3">
        <w:trPr>
          <w:trHeight w:val="270"/>
        </w:trPr>
        <w:tc>
          <w:tcPr>
            <w:tcW w:w="1668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字段名</w:t>
            </w:r>
          </w:p>
        </w:tc>
        <w:tc>
          <w:tcPr>
            <w:tcW w:w="1559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中文说明</w:t>
            </w:r>
          </w:p>
        </w:tc>
        <w:tc>
          <w:tcPr>
            <w:tcW w:w="1134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数据类型</w:t>
            </w:r>
          </w:p>
        </w:tc>
        <w:tc>
          <w:tcPr>
            <w:tcW w:w="709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是否必填</w:t>
            </w:r>
          </w:p>
        </w:tc>
        <w:tc>
          <w:tcPr>
            <w:tcW w:w="3452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</w:tr>
      <w:tr w:rsidR="006F60A3">
        <w:trPr>
          <w:trHeight w:val="206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SEQ_NO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预录入统一编号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VARCHAR2(18)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返填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不可录入，当企业执行暂存操作时，系统自动生成。</w:t>
            </w:r>
          </w:p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企业多次暂存时，系统记录首次暂存生成的统一编号，不再重新生成</w:t>
            </w:r>
          </w:p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对应与内网接口报文中的ETPS_PREENT_NO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lastRenderedPageBreak/>
              <w:t>G_NO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序号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NUMBER(19)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BOND_INVT_NO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保税清单编号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VARCHAR2(64)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DCL_TYPECD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申报类型代码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VARCHAR2(25)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1-正常申报；2-补充申报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IE_FLAG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进出口标志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NOTE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VARCHAR2(4000)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MODF_MARKCD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修改标记代码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0-未修改 1-修改 2-删除 3-增加</w:t>
            </w:r>
          </w:p>
        </w:tc>
      </w:tr>
      <w:tr w:rsidR="001470AD">
        <w:trPr>
          <w:trHeight w:val="270"/>
          <w:ins w:id="43" w:author="wangjie" w:date="2018-12-24T14:41:00Z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470AD" w:rsidRDefault="001470AD">
            <w:pPr>
              <w:widowControl/>
              <w:rPr>
                <w:ins w:id="44" w:author="wangjie" w:date="2018-12-24T14:41:00Z"/>
                <w:rFonts w:ascii="宋体" w:hAnsi="宋体" w:cs="宋体" w:hint="eastAsia"/>
                <w:kern w:val="0"/>
                <w:sz w:val="22"/>
              </w:rPr>
            </w:pPr>
            <w:ins w:id="45" w:author="wangjie" w:date="2018-12-24T14:41:00Z">
              <w:r w:rsidRPr="00F25E00">
                <w:rPr>
                  <w:rFonts w:ascii="宋体" w:hAnsi="宋体" w:cs="宋体"/>
                  <w:kern w:val="0"/>
                  <w:sz w:val="22"/>
                </w:rPr>
                <w:t>EmsNo</w:t>
              </w:r>
            </w:ins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470AD" w:rsidRDefault="001470AD">
            <w:pPr>
              <w:widowControl/>
              <w:rPr>
                <w:ins w:id="46" w:author="wangjie" w:date="2018-12-24T14:41:00Z"/>
                <w:rFonts w:ascii="宋体" w:hAnsi="宋体" w:cs="宋体" w:hint="eastAsia"/>
                <w:kern w:val="0"/>
                <w:sz w:val="22"/>
              </w:rPr>
            </w:pPr>
            <w:ins w:id="47" w:author="wangjie" w:date="2018-12-24T14:41:00Z">
              <w:r>
                <w:rPr>
                  <w:rFonts w:ascii="宋体" w:hAnsi="宋体" w:cs="宋体" w:hint="eastAsia"/>
                  <w:kern w:val="0"/>
                  <w:sz w:val="22"/>
                </w:rPr>
                <w:t>账册编号</w:t>
              </w:r>
            </w:ins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470AD" w:rsidRDefault="001470AD">
            <w:pPr>
              <w:widowControl/>
              <w:rPr>
                <w:ins w:id="48" w:author="wangjie" w:date="2018-12-24T14:41:00Z"/>
                <w:rFonts w:ascii="宋体" w:hAnsi="宋体" w:cs="宋体" w:hint="eastAsia"/>
                <w:kern w:val="0"/>
                <w:sz w:val="22"/>
              </w:rPr>
            </w:pPr>
            <w:ins w:id="49" w:author="wangjie" w:date="2018-12-24T14:41:00Z">
              <w:r>
                <w:rPr>
                  <w:rFonts w:ascii="宋体" w:hAnsi="宋体" w:cs="宋体" w:hint="eastAsia"/>
                  <w:kern w:val="0"/>
                  <w:sz w:val="22"/>
                </w:rPr>
                <w:t>VARCHAR2(64)</w:t>
              </w:r>
            </w:ins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470AD" w:rsidRDefault="001470AD">
            <w:pPr>
              <w:widowControl/>
              <w:rPr>
                <w:ins w:id="50" w:author="wangjie" w:date="2018-12-24T14:41:00Z"/>
                <w:rFonts w:ascii="宋体" w:hAnsi="宋体" w:cs="宋体" w:hint="eastAsia"/>
                <w:kern w:val="0"/>
                <w:sz w:val="22"/>
              </w:rPr>
            </w:pPr>
            <w:ins w:id="51" w:author="wangjie" w:date="2018-12-24T14:41:00Z">
              <w:r>
                <w:rPr>
                  <w:rFonts w:ascii="宋体" w:hAnsi="宋体" w:cs="宋体" w:hint="eastAsia"/>
                  <w:kern w:val="0"/>
                  <w:sz w:val="22"/>
                </w:rPr>
                <w:t>否</w:t>
              </w:r>
            </w:ins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470AD" w:rsidRDefault="001470AD">
            <w:pPr>
              <w:widowControl/>
              <w:rPr>
                <w:ins w:id="52" w:author="wangjie" w:date="2018-12-24T14:41:00Z"/>
                <w:rFonts w:ascii="宋体" w:hAnsi="宋体" w:cs="宋体" w:hint="eastAsia"/>
                <w:kern w:val="0"/>
                <w:sz w:val="22"/>
              </w:rPr>
            </w:pPr>
            <w:ins w:id="53" w:author="wangjie" w:date="2018-12-24T14:41:00Z">
              <w:r>
                <w:rPr>
                  <w:rFonts w:ascii="宋体" w:hAnsi="宋体" w:cs="宋体" w:hint="eastAsia"/>
                  <w:kern w:val="0"/>
                  <w:sz w:val="22"/>
                </w:rPr>
                <w:t>拆包导入的时候必填，其他情况不用填。（同报核表头的账册号）</w:t>
              </w:r>
            </w:ins>
          </w:p>
        </w:tc>
      </w:tr>
      <w:tr w:rsidR="001470AD">
        <w:trPr>
          <w:trHeight w:val="270"/>
          <w:ins w:id="54" w:author="wangjie" w:date="2018-12-12T14:58:00Z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470AD" w:rsidRDefault="001470AD">
            <w:pPr>
              <w:widowControl/>
              <w:rPr>
                <w:ins w:id="55" w:author="wangjie" w:date="2018-12-12T14:58:00Z"/>
                <w:rFonts w:ascii="宋体" w:hAnsi="宋体" w:cs="宋体"/>
                <w:kern w:val="0"/>
                <w:sz w:val="22"/>
              </w:rPr>
            </w:pPr>
            <w:ins w:id="56" w:author="wangjie" w:date="2018-12-12T14:58:00Z">
              <w:r>
                <w:rPr>
                  <w:rFonts w:ascii="宋体" w:hAnsi="宋体" w:cs="宋体" w:hint="eastAsia"/>
                  <w:kern w:val="0"/>
                  <w:sz w:val="22"/>
                </w:rPr>
                <w:t>CHGOFF_TMS_CNT</w:t>
              </w:r>
            </w:ins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470AD" w:rsidRDefault="001470AD">
            <w:pPr>
              <w:widowControl/>
              <w:rPr>
                <w:ins w:id="57" w:author="wangjie" w:date="2018-12-12T14:58:00Z"/>
                <w:rFonts w:ascii="宋体" w:hAnsi="宋体" w:cs="宋体"/>
                <w:kern w:val="0"/>
                <w:sz w:val="22"/>
              </w:rPr>
            </w:pPr>
            <w:ins w:id="58" w:author="wangjie" w:date="2018-12-12T14:58:00Z">
              <w:r>
                <w:rPr>
                  <w:rFonts w:ascii="宋体" w:hAnsi="宋体" w:cs="宋体" w:hint="eastAsia"/>
                  <w:kern w:val="0"/>
                  <w:sz w:val="22"/>
                </w:rPr>
                <w:t>报核次数</w:t>
              </w:r>
            </w:ins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470AD" w:rsidRDefault="001470AD">
            <w:pPr>
              <w:widowControl/>
              <w:rPr>
                <w:ins w:id="59" w:author="wangjie" w:date="2018-12-12T14:58:00Z"/>
                <w:rFonts w:ascii="宋体" w:hAnsi="宋体" w:cs="宋体"/>
                <w:kern w:val="0"/>
                <w:sz w:val="22"/>
              </w:rPr>
            </w:pPr>
            <w:ins w:id="60" w:author="wangjie" w:date="2018-12-12T14:58:00Z">
              <w:r>
                <w:rPr>
                  <w:rFonts w:ascii="宋体" w:hAnsi="宋体" w:cs="宋体" w:hint="eastAsia"/>
                  <w:kern w:val="0"/>
                  <w:sz w:val="22"/>
                </w:rPr>
                <w:t>NUMBER(19,0)</w:t>
              </w:r>
            </w:ins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470AD" w:rsidRDefault="001470AD">
            <w:pPr>
              <w:widowControl/>
              <w:rPr>
                <w:ins w:id="61" w:author="wangjie" w:date="2018-12-12T14:58:00Z"/>
                <w:rFonts w:ascii="宋体" w:hAnsi="宋体" w:cs="宋体"/>
                <w:kern w:val="0"/>
                <w:sz w:val="22"/>
              </w:rPr>
            </w:pPr>
            <w:ins w:id="62" w:author="wangjie" w:date="2018-12-12T14:58:00Z">
              <w:r>
                <w:rPr>
                  <w:rFonts w:ascii="宋体" w:hAnsi="宋体" w:cs="宋体" w:hint="eastAsia"/>
                  <w:kern w:val="0"/>
                  <w:sz w:val="22"/>
                </w:rPr>
                <w:t>否</w:t>
              </w:r>
            </w:ins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470AD" w:rsidRDefault="001470AD">
            <w:pPr>
              <w:widowControl/>
              <w:rPr>
                <w:ins w:id="63" w:author="wangjie" w:date="2018-12-12T14:58:00Z"/>
                <w:rFonts w:ascii="宋体" w:hAnsi="宋体" w:cs="宋体"/>
                <w:kern w:val="0"/>
                <w:sz w:val="22"/>
              </w:rPr>
            </w:pPr>
            <w:ins w:id="64" w:author="wangjie" w:date="2018-12-12T14:58:00Z">
              <w:r>
                <w:rPr>
                  <w:rFonts w:ascii="宋体" w:hAnsi="宋体" w:cs="宋体" w:hint="eastAsia"/>
                  <w:kern w:val="0"/>
                  <w:sz w:val="22"/>
                </w:rPr>
                <w:t>(同表头的</w:t>
              </w:r>
            </w:ins>
            <w:ins w:id="65" w:author="wangjie" w:date="2018-12-12T14:59:00Z">
              <w:r>
                <w:rPr>
                  <w:rFonts w:ascii="宋体" w:hAnsi="宋体" w:cs="宋体" w:hint="eastAsia"/>
                  <w:kern w:val="0"/>
                  <w:sz w:val="22"/>
                </w:rPr>
                <w:t>的报核次数（拆包导入必填，其他情况不用填）</w:t>
              </w:r>
            </w:ins>
            <w:ins w:id="66" w:author="wangjie" w:date="2018-12-12T14:58:00Z">
              <w:r>
                <w:rPr>
                  <w:rFonts w:ascii="宋体" w:hAnsi="宋体" w:cs="宋体" w:hint="eastAsia"/>
                  <w:kern w:val="0"/>
                  <w:sz w:val="22"/>
                </w:rPr>
                <w:t>)</w:t>
              </w:r>
            </w:ins>
          </w:p>
        </w:tc>
      </w:tr>
    </w:tbl>
    <w:p w:rsidR="006F60A3" w:rsidRDefault="006F60A3"/>
    <w:p w:rsidR="006F60A3" w:rsidRDefault="006F60A3"/>
    <w:p w:rsidR="006F60A3" w:rsidRDefault="008E50FA">
      <w:pPr>
        <w:pStyle w:val="4"/>
      </w:pPr>
      <w:r>
        <w:rPr>
          <w:rFonts w:hint="eastAsia"/>
        </w:rPr>
        <w:t>2.5.2.3</w:t>
      </w:r>
      <w:r>
        <w:rPr>
          <w:rFonts w:hint="eastAsia"/>
        </w:rPr>
        <w:t>帐册报核料件表体</w:t>
      </w:r>
      <w:r>
        <w:rPr>
          <w:rFonts w:hint="eastAsia"/>
        </w:rPr>
        <w:t>&lt;</w:t>
      </w:r>
      <w:r>
        <w:t>NmesDcrImgTypes</w:t>
      </w:r>
      <w:r>
        <w:rPr>
          <w:rFonts w:hint="eastAsia"/>
        </w:rPr>
        <w:t>&gt;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559"/>
        <w:gridCol w:w="1134"/>
        <w:gridCol w:w="709"/>
        <w:gridCol w:w="3452"/>
      </w:tblGrid>
      <w:tr w:rsidR="006F60A3">
        <w:trPr>
          <w:trHeight w:val="270"/>
        </w:trPr>
        <w:tc>
          <w:tcPr>
            <w:tcW w:w="1668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字段名</w:t>
            </w:r>
          </w:p>
        </w:tc>
        <w:tc>
          <w:tcPr>
            <w:tcW w:w="1559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中文说明</w:t>
            </w:r>
          </w:p>
        </w:tc>
        <w:tc>
          <w:tcPr>
            <w:tcW w:w="1134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数据类型</w:t>
            </w:r>
          </w:p>
        </w:tc>
        <w:tc>
          <w:tcPr>
            <w:tcW w:w="709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是否必填</w:t>
            </w:r>
          </w:p>
        </w:tc>
        <w:tc>
          <w:tcPr>
            <w:tcW w:w="3452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</w:tr>
      <w:tr w:rsidR="006F60A3">
        <w:trPr>
          <w:trHeight w:val="206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SEQ_NO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预录入统一编号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VARCHAR2(18)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返填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不可录入，当企业执行暂存操作时，系统自动生成。</w:t>
            </w:r>
          </w:p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企业多次暂存时，系统记录首次暂存生成的统一编号，不再重新生成</w:t>
            </w:r>
          </w:p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对应与内网接口报文中的ETPS_PREENT_NO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G_NO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商品序号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NUMBER(19)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MTPCK_ENDPRD_TYPECD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料件成品类型代码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VARCHAR2(25)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I-料件</w:t>
            </w:r>
          </w:p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E-成品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EMS_GDS_SEQNO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账册商品序号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NUMBER(19)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COP_G_NO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料号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GDECD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商品编码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GDS_NM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商品名称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VARCHAR2(512)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SHD_REMAIN_QTY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应剩余数量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NUMBER(19,5)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lastRenderedPageBreak/>
              <w:t>SHD_REMAIN_TOTAL_AMT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应剩余总金额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NUMBER(25,5)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ACTL_REMAIN_QTY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实际剩余数量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NUMBER(19,5)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ACTL_REMAIN_TOTAL_AMT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实际剩余总金额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NUMBER(25,5)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CSM_TOTAL_QTY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消耗总数量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NUMBER(19,5)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CSM_TOTAL_AMT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消耗总金额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NUMBER(25,5)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IMP_OR_EXP_TOTAL_QTY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进口或者出口总数量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NUMBER(19,5)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SDIN_QTY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内销数量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NUMBER(19,5)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rPr>
                <w:rFonts w:ascii="宋体" w:hAnsi="宋体" w:cs="宋体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SDIN_TOTAL_AMT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内销总金额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NUMBER(25,5)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rPr>
                <w:rFonts w:ascii="宋体" w:hAnsi="宋体" w:cs="宋体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ENDPRD_RETN_EXCH_EXP_QTY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成品退换出口数量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NUMBER(19,5)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ENDPRD_RETN_EXCH_IMP_QTY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成品退换进口数量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NUMBER(19,5)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36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LFMT_IMPR_QTY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边角料数量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NUMBER(19,5)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LFMT_IMPR_TOTAL_AMT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边角料总金额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NUMBER(25,5)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DPRCS_CRDW_IMPEXP_QTY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深加工结转进出口数量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NUMBER(19,5)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REEXP_QTY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复出口数量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NUMBER(19,5)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REMAIN_MTPCK_TRFOUT_QTY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剩余料件转出数量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NUMBER(19,5)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rPr>
                <w:rFonts w:ascii="宋体" w:hAnsi="宋体" w:cs="宋体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MTPCK_ENDPRD_DSTRY_QTY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料件成品销毁数量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NUMBER(19,5)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rPr>
                <w:sz w:val="22"/>
              </w:rPr>
            </w:pPr>
          </w:p>
        </w:tc>
      </w:tr>
      <w:tr w:rsidR="006F60A3">
        <w:trPr>
          <w:trHeight w:val="59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LFMT_DSTRY_QTY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边角料销毁数量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NUMBER(19,5)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rPr>
                <w:rFonts w:ascii="宋体" w:hAnsi="宋体" w:cs="宋体"/>
                <w:sz w:val="22"/>
              </w:rPr>
            </w:pPr>
          </w:p>
        </w:tc>
      </w:tr>
      <w:tr w:rsidR="006F60A3">
        <w:trPr>
          <w:trHeight w:val="66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VRFRED_QTY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核减数量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NUMBER(19,5)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rPr>
                <w:rFonts w:ascii="宋体" w:hAnsi="宋体" w:cs="宋体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VRFADD_QTY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核增数量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NUMBER(19,5)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TGBL_LOSS_QTY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有形损耗数量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NUMBER(19,5)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INTGB_LOSS_QTY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无形损耗数量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NUMBER(19,5)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 xml:space="preserve">否　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DSML_QTY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差异数量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NUMBER(1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9,5)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lastRenderedPageBreak/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lastRenderedPageBreak/>
              <w:t>DSML_AMT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差异金额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NUMBER(25,5)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DCLCUS_INVT_AVG_UPRC_AMT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报关清单平均单价金额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NUMBER(25,5)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DSML_RATE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差异率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NUMBER(19,5)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VCLR_PRID_INIT_QTY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核销周期初始数量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NUMBER(19,5)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FST_SPARE_MARKCD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第一备用标记代码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VARCHAR2(4)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SPARE_AMT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备用金额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NUMBER(25,5)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SPARE_QTY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备用数量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NUMBER(19,5)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计量单位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VARCHAR2(3)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FIRST_QTY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期初数量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NUMBER(19,5)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RMK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VARCHAR2(4000)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TCYCLE_BAL_QTY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本期结余数量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NUMBER(19,5)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DSML_FLAG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差异确认标记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VARCHAR2(4)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0或者空：没差异</w:t>
            </w:r>
          </w:p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1－有差异</w:t>
            </w:r>
          </w:p>
        </w:tc>
      </w:tr>
      <w:tr w:rsidR="006F60A3">
        <w:trPr>
          <w:trHeight w:val="40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MODF_MARKCD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修改标记代码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VARCHAR2(4)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0-未修改 1-修改 2-删除 3-增加</w:t>
            </w:r>
          </w:p>
        </w:tc>
      </w:tr>
      <w:tr w:rsidR="00214154">
        <w:trPr>
          <w:trHeight w:val="400"/>
          <w:ins w:id="67" w:author="wangjie" w:date="2018-12-12T14:59:00Z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14154" w:rsidRDefault="00214154">
            <w:pPr>
              <w:widowControl/>
              <w:rPr>
                <w:ins w:id="68" w:author="wangjie" w:date="2018-12-12T14:59:00Z"/>
                <w:rFonts w:ascii="宋体" w:hAnsi="宋体" w:cs="宋体"/>
                <w:kern w:val="0"/>
                <w:sz w:val="22"/>
              </w:rPr>
            </w:pPr>
            <w:ins w:id="69" w:author="wangjie" w:date="2018-12-12T14:59:00Z">
              <w:r>
                <w:rPr>
                  <w:rFonts w:ascii="宋体" w:hAnsi="宋体" w:cs="宋体" w:hint="eastAsia"/>
                  <w:kern w:val="0"/>
                  <w:sz w:val="22"/>
                </w:rPr>
                <w:t>CHGOFF_TMS_CNT</w:t>
              </w:r>
            </w:ins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14154" w:rsidRDefault="00214154">
            <w:pPr>
              <w:widowControl/>
              <w:rPr>
                <w:ins w:id="70" w:author="wangjie" w:date="2018-12-12T14:59:00Z"/>
                <w:rFonts w:ascii="宋体" w:hAnsi="宋体" w:cs="宋体"/>
                <w:kern w:val="0"/>
                <w:sz w:val="22"/>
              </w:rPr>
            </w:pPr>
            <w:ins w:id="71" w:author="wangjie" w:date="2018-12-12T14:59:00Z">
              <w:r>
                <w:rPr>
                  <w:rFonts w:ascii="宋体" w:hAnsi="宋体" w:cs="宋体" w:hint="eastAsia"/>
                  <w:kern w:val="0"/>
                  <w:sz w:val="22"/>
                </w:rPr>
                <w:t>报核次数</w:t>
              </w:r>
            </w:ins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14154" w:rsidRDefault="00214154">
            <w:pPr>
              <w:widowControl/>
              <w:rPr>
                <w:ins w:id="72" w:author="wangjie" w:date="2018-12-12T14:59:00Z"/>
                <w:rFonts w:ascii="宋体" w:hAnsi="宋体" w:cs="宋体"/>
                <w:color w:val="000000"/>
                <w:kern w:val="0"/>
                <w:sz w:val="22"/>
              </w:rPr>
            </w:pPr>
            <w:ins w:id="73" w:author="wangjie" w:date="2018-12-12T14:59:00Z">
              <w:r>
                <w:rPr>
                  <w:rFonts w:ascii="宋体" w:hAnsi="宋体" w:cs="宋体" w:hint="eastAsia"/>
                  <w:kern w:val="0"/>
                  <w:sz w:val="22"/>
                </w:rPr>
                <w:t>NUMBER(19,0)</w:t>
              </w:r>
            </w:ins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14154" w:rsidRDefault="00214154">
            <w:pPr>
              <w:widowControl/>
              <w:rPr>
                <w:ins w:id="74" w:author="wangjie" w:date="2018-12-12T14:59:00Z"/>
                <w:rFonts w:ascii="宋体" w:hAnsi="宋体" w:cs="宋体"/>
                <w:kern w:val="0"/>
                <w:sz w:val="22"/>
              </w:rPr>
            </w:pPr>
            <w:ins w:id="75" w:author="wangjie" w:date="2018-12-12T14:59:00Z">
              <w:r>
                <w:rPr>
                  <w:rFonts w:ascii="宋体" w:hAnsi="宋体" w:cs="宋体" w:hint="eastAsia"/>
                  <w:kern w:val="0"/>
                  <w:sz w:val="22"/>
                </w:rPr>
                <w:t>否</w:t>
              </w:r>
            </w:ins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14154" w:rsidRDefault="00214154">
            <w:pPr>
              <w:widowControl/>
              <w:rPr>
                <w:ins w:id="76" w:author="wangjie" w:date="2018-12-12T14:59:00Z"/>
                <w:rFonts w:ascii="宋体" w:hAnsi="宋体" w:cs="宋体"/>
                <w:kern w:val="0"/>
                <w:sz w:val="22"/>
              </w:rPr>
            </w:pPr>
            <w:ins w:id="77" w:author="wangjie" w:date="2018-12-12T14:59:00Z">
              <w:r>
                <w:rPr>
                  <w:rFonts w:ascii="宋体" w:hAnsi="宋体" w:cs="宋体" w:hint="eastAsia"/>
                  <w:kern w:val="0"/>
                  <w:sz w:val="22"/>
                </w:rPr>
                <w:t>(同表头的的报核次数（拆包导入必填，其他情况不用填）)</w:t>
              </w:r>
            </w:ins>
          </w:p>
        </w:tc>
      </w:tr>
      <w:tr w:rsidR="00214154">
        <w:trPr>
          <w:trHeight w:val="400"/>
          <w:ins w:id="78" w:author="wangjie" w:date="2018-12-12T10:30:00Z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14154" w:rsidRDefault="00214154">
            <w:pPr>
              <w:widowControl/>
              <w:rPr>
                <w:ins w:id="79" w:author="wangjie" w:date="2018-12-12T10:30:00Z"/>
                <w:rFonts w:ascii="宋体" w:hAnsi="宋体" w:cs="宋体"/>
                <w:kern w:val="0"/>
                <w:sz w:val="22"/>
              </w:rPr>
            </w:pPr>
            <w:ins w:id="80" w:author="wangjie" w:date="2018-12-12T10:31:00Z">
              <w:r w:rsidRPr="00F25E00">
                <w:rPr>
                  <w:rFonts w:ascii="宋体" w:hAnsi="宋体" w:cs="宋体"/>
                  <w:kern w:val="0"/>
                  <w:sz w:val="22"/>
                </w:rPr>
                <w:t>EmsNo</w:t>
              </w:r>
            </w:ins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14154" w:rsidRDefault="00214154">
            <w:pPr>
              <w:widowControl/>
              <w:rPr>
                <w:ins w:id="81" w:author="wangjie" w:date="2018-12-12T10:30:00Z"/>
                <w:rFonts w:ascii="宋体" w:hAnsi="宋体" w:cs="宋体"/>
                <w:kern w:val="0"/>
                <w:sz w:val="22"/>
              </w:rPr>
            </w:pPr>
            <w:ins w:id="82" w:author="wangjie" w:date="2018-12-12T10:30:00Z">
              <w:r>
                <w:rPr>
                  <w:rFonts w:ascii="宋体" w:hAnsi="宋体" w:cs="宋体" w:hint="eastAsia"/>
                  <w:kern w:val="0"/>
                  <w:sz w:val="22"/>
                </w:rPr>
                <w:t>账册编号</w:t>
              </w:r>
            </w:ins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14154" w:rsidRDefault="00214154">
            <w:pPr>
              <w:widowControl/>
              <w:rPr>
                <w:ins w:id="83" w:author="wangjie" w:date="2018-12-12T10:30:00Z"/>
                <w:rFonts w:ascii="宋体" w:hAnsi="宋体" w:cs="宋体"/>
                <w:color w:val="000000"/>
                <w:kern w:val="0"/>
                <w:sz w:val="22"/>
              </w:rPr>
            </w:pPr>
            <w:ins w:id="84" w:author="wangjie" w:date="2018-12-12T10:30:00Z">
              <w:r>
                <w:rPr>
                  <w:rFonts w:ascii="宋体" w:hAnsi="宋体" w:cs="宋体" w:hint="eastAsia"/>
                  <w:kern w:val="0"/>
                  <w:sz w:val="22"/>
                </w:rPr>
                <w:t>VARCHAR2(64)</w:t>
              </w:r>
            </w:ins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14154" w:rsidRDefault="00214154">
            <w:pPr>
              <w:widowControl/>
              <w:rPr>
                <w:ins w:id="85" w:author="wangjie" w:date="2018-12-12T10:30:00Z"/>
                <w:rFonts w:ascii="宋体" w:hAnsi="宋体" w:cs="宋体"/>
                <w:kern w:val="0"/>
                <w:sz w:val="22"/>
              </w:rPr>
            </w:pPr>
            <w:ins w:id="86" w:author="wangjie" w:date="2018-12-12T10:30:00Z">
              <w:r>
                <w:rPr>
                  <w:rFonts w:ascii="宋体" w:hAnsi="宋体" w:cs="宋体" w:hint="eastAsia"/>
                  <w:kern w:val="0"/>
                  <w:sz w:val="22"/>
                </w:rPr>
                <w:t>否</w:t>
              </w:r>
            </w:ins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14154" w:rsidRDefault="00214154">
            <w:pPr>
              <w:widowControl/>
              <w:rPr>
                <w:ins w:id="87" w:author="wangjie" w:date="2018-12-12T10:30:00Z"/>
                <w:rFonts w:ascii="宋体" w:hAnsi="宋体" w:cs="宋体"/>
                <w:kern w:val="0"/>
                <w:sz w:val="22"/>
              </w:rPr>
            </w:pPr>
            <w:ins w:id="88" w:author="wangjie" w:date="2018-12-12T10:31:00Z">
              <w:r>
                <w:rPr>
                  <w:rFonts w:ascii="宋体" w:hAnsi="宋体" w:cs="宋体" w:hint="eastAsia"/>
                  <w:kern w:val="0"/>
                  <w:sz w:val="22"/>
                </w:rPr>
                <w:t>拆包导入的时候必填，其他情况不用填。</w:t>
              </w:r>
            </w:ins>
            <w:ins w:id="89" w:author="wangjie" w:date="2018-12-12T10:33:00Z">
              <w:r>
                <w:rPr>
                  <w:rFonts w:ascii="宋体" w:hAnsi="宋体" w:cs="宋体" w:hint="eastAsia"/>
                  <w:kern w:val="0"/>
                  <w:sz w:val="22"/>
                </w:rPr>
                <w:t>（同报核表头的账册号）</w:t>
              </w:r>
            </w:ins>
          </w:p>
        </w:tc>
      </w:tr>
    </w:tbl>
    <w:p w:rsidR="006F60A3" w:rsidRDefault="006F60A3"/>
    <w:p w:rsidR="006F60A3" w:rsidRDefault="006F60A3"/>
    <w:p w:rsidR="006F60A3" w:rsidRDefault="008E50FA">
      <w:pPr>
        <w:pStyle w:val="4"/>
      </w:pPr>
      <w:r>
        <w:rPr>
          <w:rFonts w:hint="eastAsia"/>
        </w:rPr>
        <w:t>2.5.2.4</w:t>
      </w:r>
      <w:r>
        <w:rPr>
          <w:rFonts w:hint="eastAsia"/>
        </w:rPr>
        <w:t>帐册报核签名</w:t>
      </w:r>
      <w:r>
        <w:rPr>
          <w:rFonts w:hint="eastAsia"/>
        </w:rPr>
        <w:t>&lt;DcrSign&gt;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559"/>
        <w:gridCol w:w="1134"/>
        <w:gridCol w:w="709"/>
        <w:gridCol w:w="3452"/>
      </w:tblGrid>
      <w:tr w:rsidR="006F60A3">
        <w:trPr>
          <w:trHeight w:val="270"/>
        </w:trPr>
        <w:tc>
          <w:tcPr>
            <w:tcW w:w="1668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字段名</w:t>
            </w:r>
          </w:p>
        </w:tc>
        <w:tc>
          <w:tcPr>
            <w:tcW w:w="1559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中文说明</w:t>
            </w:r>
          </w:p>
        </w:tc>
        <w:tc>
          <w:tcPr>
            <w:tcW w:w="1134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数据类型</w:t>
            </w:r>
          </w:p>
        </w:tc>
        <w:tc>
          <w:tcPr>
            <w:tcW w:w="709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是否必填</w:t>
            </w:r>
          </w:p>
        </w:tc>
        <w:tc>
          <w:tcPr>
            <w:tcW w:w="3452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</w:tr>
      <w:tr w:rsidR="006F60A3">
        <w:trPr>
          <w:trHeight w:val="206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EmsNo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帐册编号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VARCHAR2(64)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  <w:highlight w:val="white"/>
              </w:rPr>
              <w:t>TradeCode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  <w:highlight w:val="white"/>
              </w:rPr>
              <w:t>经营单位编码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NUMBER(19)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highlight w:val="white"/>
              </w:rPr>
              <w:t>TradeCreditCo</w:t>
            </w:r>
            <w:r>
              <w:rPr>
                <w:rFonts w:ascii="宋体" w:hAnsi="宋体" w:cs="宋体" w:hint="eastAsia"/>
                <w:color w:val="000000"/>
                <w:sz w:val="22"/>
                <w:highlight w:val="white"/>
              </w:rPr>
              <w:lastRenderedPageBreak/>
              <w:t>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highlight w:val="white"/>
              </w:rPr>
              <w:lastRenderedPageBreak/>
              <w:t>经营单位社会</w:t>
            </w:r>
            <w:r>
              <w:rPr>
                <w:rFonts w:ascii="宋体" w:hAnsi="宋体" w:cs="宋体" w:hint="eastAsia"/>
                <w:color w:val="000000"/>
                <w:sz w:val="22"/>
                <w:highlight w:val="white"/>
              </w:rPr>
              <w:lastRenderedPageBreak/>
              <w:t>信用代码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lastRenderedPageBreak/>
              <w:t>VARCHAR2</w:t>
            </w:r>
            <w:r>
              <w:rPr>
                <w:rFonts w:ascii="宋体" w:hAnsi="宋体" w:cs="宋体" w:hint="eastAsia"/>
                <w:kern w:val="0"/>
                <w:sz w:val="22"/>
              </w:rPr>
              <w:lastRenderedPageBreak/>
              <w:t>(18)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lastRenderedPageBreak/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highlight w:val="white"/>
              </w:rPr>
              <w:lastRenderedPageBreak/>
              <w:t>OwnerCode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highlight w:val="white"/>
              </w:rPr>
              <w:t>加工单位编码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VARCHAR2(18)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</w:tbl>
    <w:p w:rsidR="006F60A3" w:rsidRDefault="006F60A3"/>
    <w:p w:rsidR="006F60A3" w:rsidRDefault="008E50FA">
      <w:pPr>
        <w:pStyle w:val="4"/>
      </w:pPr>
      <w:r>
        <w:rPr>
          <w:rFonts w:hint="eastAsia"/>
        </w:rPr>
        <w:t>2.5.2.5</w:t>
      </w:r>
      <w:r>
        <w:rPr>
          <w:rFonts w:hint="eastAsia"/>
        </w:rPr>
        <w:t>随附单证请求</w:t>
      </w:r>
      <w:r>
        <w:rPr>
          <w:rFonts w:hint="eastAsia"/>
        </w:rPr>
        <w:t>&lt;</w:t>
      </w:r>
      <w:r>
        <w:t>NemsAcmpRLMessage</w:t>
      </w:r>
      <w:r>
        <w:rPr>
          <w:rFonts w:hint="eastAsia"/>
        </w:rPr>
        <w:t>&gt;</w:t>
      </w:r>
    </w:p>
    <w:tbl>
      <w:tblPr>
        <w:tblW w:w="8403" w:type="dxa"/>
        <w:jc w:val="center"/>
        <w:tblInd w:w="-1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2410"/>
        <w:gridCol w:w="1134"/>
        <w:gridCol w:w="1134"/>
        <w:gridCol w:w="1975"/>
      </w:tblGrid>
      <w:tr w:rsidR="006F60A3">
        <w:trPr>
          <w:jc w:val="center"/>
        </w:trPr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中文说明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字段类型及长度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是否必填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字段说明（包括界面填写规范）</w:t>
            </w:r>
          </w:p>
        </w:tc>
      </w:tr>
      <w:tr w:rsidR="006F60A3">
        <w:trPr>
          <w:trHeight w:val="658"/>
          <w:jc w:val="center"/>
        </w:trPr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NemsAcmpRLType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附件关系表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详见下表</w:t>
            </w:r>
          </w:p>
        </w:tc>
      </w:tr>
    </w:tbl>
    <w:p w:rsidR="006F60A3" w:rsidRDefault="006F60A3"/>
    <w:p w:rsidR="006F60A3" w:rsidRDefault="008E50FA">
      <w:pPr>
        <w:pStyle w:val="5"/>
      </w:pPr>
      <w:r>
        <w:rPr>
          <w:rFonts w:hint="eastAsia"/>
          <w:color w:val="000000" w:themeColor="text1"/>
        </w:rPr>
        <w:t>2.5.2.5.1</w:t>
      </w:r>
      <w:r>
        <w:rPr>
          <w:rFonts w:hint="eastAsia"/>
          <w:color w:val="000000" w:themeColor="text1"/>
        </w:rPr>
        <w:t>随附单证</w:t>
      </w:r>
      <w:r>
        <w:rPr>
          <w:rFonts w:hint="eastAsia"/>
        </w:rPr>
        <w:t>表体</w:t>
      </w:r>
      <w:r>
        <w:rPr>
          <w:rFonts w:hint="eastAsia"/>
        </w:rPr>
        <w:t>&lt;</w:t>
      </w:r>
      <w:r>
        <w:t>NemsAcmpRLType</w:t>
      </w:r>
      <w:r>
        <w:rPr>
          <w:rFonts w:hint="eastAsia"/>
        </w:rPr>
        <w:t>&gt;</w:t>
      </w:r>
    </w:p>
    <w:tbl>
      <w:tblPr>
        <w:tblW w:w="8517" w:type="dxa"/>
        <w:jc w:val="center"/>
        <w:tblInd w:w="-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9"/>
        <w:gridCol w:w="950"/>
        <w:gridCol w:w="1177"/>
        <w:gridCol w:w="850"/>
        <w:gridCol w:w="3301"/>
      </w:tblGrid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字段英文名称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字段类型及长度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是否必填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FileName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附件文件名称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</w:t>
            </w:r>
            <w:r>
              <w:rPr>
                <w:rFonts w:hint="eastAsia"/>
                <w:sz w:val="18"/>
                <w:szCs w:val="18"/>
              </w:rPr>
              <w:t>64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非结构化必填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ChgTmsCnt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变更或报核次数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</w:t>
            </w:r>
            <w:r>
              <w:rPr>
                <w:rFonts w:hint="eastAsia"/>
                <w:sz w:val="18"/>
                <w:szCs w:val="18"/>
              </w:rPr>
              <w:t>19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有变更次数的需要填写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AcmpFormFmt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随附单证格式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1－结构化</w:t>
            </w:r>
          </w:p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2－非结构化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BlsType</w:t>
            </w:r>
          </w:p>
          <w:p w:rsidR="006F60A3" w:rsidRDefault="006F60A3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业务单证类型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VARCHAR2(4)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1-  资质申请</w:t>
            </w:r>
          </w:p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2-  账册</w:t>
            </w:r>
          </w:p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3-  报核</w:t>
            </w:r>
          </w:p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4－清单</w:t>
            </w:r>
          </w:p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5－质疑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AcmpFormSeqNo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ascii="Times New Roman" w:hint="eastAsia"/>
                <w:sz w:val="18"/>
                <w:szCs w:val="18"/>
              </w:rPr>
              <w:t>随附单证序号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NUMBER(19)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color w:val="000000"/>
                <w:sz w:val="18"/>
                <w:szCs w:val="18"/>
              </w:rPr>
            </w:pP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AcmpFormTypeCD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随附单证类型代码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VARCHAR2(25)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R-减免税证明</w:t>
            </w:r>
          </w:p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 xml:space="preserve"> FILE-文件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AcmpFormNo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随附单证编号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</w:t>
            </w:r>
            <w:r>
              <w:rPr>
                <w:rFonts w:hint="eastAsia"/>
                <w:sz w:val="18"/>
                <w:szCs w:val="18"/>
              </w:rPr>
              <w:t>64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Times New Roman" w:hAnsi="Times New Roman"/>
                <w:szCs w:val="24"/>
              </w:rPr>
            </w:pP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AcmpFormFileNm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随附单证文件名称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VARCHAR2(512)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企业端上传的文件名，含扩展名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非结构化必填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InvtGdsSeqNo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清单商品序号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NUMBER(19)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清单用，表头时填</w:t>
            </w: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，表体时填写清单表体序号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IcCardNo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上传人</w:t>
            </w:r>
            <w:r>
              <w:rPr>
                <w:rFonts w:hint="eastAsia"/>
                <w:sz w:val="18"/>
                <w:szCs w:val="18"/>
              </w:rPr>
              <w:t>IC</w:t>
            </w:r>
            <w:r>
              <w:rPr>
                <w:rFonts w:hint="eastAsia"/>
                <w:sz w:val="18"/>
                <w:szCs w:val="18"/>
              </w:rPr>
              <w:t>卡号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VARCHAR2(16)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color w:val="000000"/>
                <w:sz w:val="18"/>
                <w:szCs w:val="18"/>
              </w:rPr>
            </w:pP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TransferTradeCode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上传单位海关编码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VARCHAR2(18)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color w:val="000000"/>
                <w:sz w:val="18"/>
                <w:szCs w:val="18"/>
              </w:rPr>
            </w:pP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lastRenderedPageBreak/>
              <w:t>Rmk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VARCHAR2(4000)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color w:val="000000"/>
                <w:sz w:val="18"/>
                <w:szCs w:val="18"/>
              </w:rPr>
            </w:pP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ModfMarkCD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修改标记代码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VARCHAR2(4)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</w:t>
            </w:r>
            <w:r>
              <w:rPr>
                <w:rFonts w:hint="eastAsia"/>
                <w:sz w:val="18"/>
                <w:szCs w:val="18"/>
              </w:rPr>
              <w:t>未修改</w:t>
            </w:r>
            <w:r>
              <w:rPr>
                <w:rFonts w:hint="eastAsia"/>
                <w:sz w:val="18"/>
                <w:szCs w:val="18"/>
              </w:rPr>
              <w:t xml:space="preserve"> 1-</w:t>
            </w: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 xml:space="preserve">  3-</w:t>
            </w:r>
            <w:r>
              <w:rPr>
                <w:rFonts w:hint="eastAsia"/>
                <w:sz w:val="18"/>
                <w:szCs w:val="18"/>
              </w:rPr>
              <w:t>增加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PocketId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VARCHAR2(128)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通一票数据包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必须相同（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非结构化必填；结构化不可填</w:t>
            </w:r>
            <w:r>
              <w:rPr>
                <w:rFonts w:hint="eastAsia"/>
                <w:color w:val="000000"/>
                <w:sz w:val="18"/>
                <w:szCs w:val="18"/>
              </w:rPr>
              <w:t>）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CurPocketNo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当前包序号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NUMBER(3)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非结构化必填；结构化不可填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TotalPocketQty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总包数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NUMBER(3)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非结构化必填；结构化不可填</w:t>
            </w:r>
          </w:p>
        </w:tc>
      </w:tr>
    </w:tbl>
    <w:p w:rsidR="006F60A3" w:rsidRDefault="006F60A3"/>
    <w:p w:rsidR="006F60A3" w:rsidRDefault="008E50FA">
      <w:pPr>
        <w:pStyle w:val="2"/>
        <w:numPr>
          <w:ilvl w:val="0"/>
          <w:numId w:val="0"/>
        </w:numPr>
      </w:pPr>
      <w:r>
        <w:rPr>
          <w:rFonts w:hint="eastAsia"/>
        </w:rPr>
        <w:t xml:space="preserve">2.6 </w:t>
      </w:r>
      <w:r>
        <w:rPr>
          <w:rFonts w:hint="eastAsia"/>
        </w:rPr>
        <w:t>核注清单报文</w:t>
      </w:r>
    </w:p>
    <w:p w:rsidR="006F60A3" w:rsidRDefault="008E50FA">
      <w:pPr>
        <w:pStyle w:val="3"/>
        <w:numPr>
          <w:ilvl w:val="2"/>
          <w:numId w:val="0"/>
        </w:numPr>
        <w:ind w:left="709" w:hanging="709"/>
      </w:pPr>
      <w:r>
        <w:rPr>
          <w:rFonts w:hint="eastAsia"/>
        </w:rPr>
        <w:t>2.6.1</w:t>
      </w:r>
      <w:r>
        <w:rPr>
          <w:rFonts w:hint="eastAsia"/>
        </w:rPr>
        <w:t>报文定义</w:t>
      </w:r>
    </w:p>
    <w:p w:rsidR="006F60A3" w:rsidRDefault="008E50FA">
      <w:pPr>
        <w:rPr>
          <w:b/>
        </w:rPr>
      </w:pPr>
      <w:r>
        <w:rPr>
          <w:rFonts w:hint="eastAsia"/>
        </w:rPr>
        <w:t>数据结构标志：</w:t>
      </w:r>
    </w:p>
    <w:tbl>
      <w:tblPr>
        <w:tblStyle w:val="af"/>
        <w:tblpPr w:leftFromText="180" w:rightFromText="180" w:vertAnchor="text" w:horzAnchor="page" w:tblpX="1981" w:tblpY="314"/>
        <w:tblOverlap w:val="never"/>
        <w:tblW w:w="8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66"/>
        <w:gridCol w:w="405"/>
        <w:gridCol w:w="1575"/>
        <w:gridCol w:w="1635"/>
        <w:gridCol w:w="1063"/>
        <w:gridCol w:w="1695"/>
      </w:tblGrid>
      <w:tr w:rsidR="006F60A3">
        <w:trPr>
          <w:trHeight w:val="330"/>
        </w:trPr>
        <w:tc>
          <w:tcPr>
            <w:tcW w:w="3946" w:type="dxa"/>
            <w:gridSpan w:val="3"/>
            <w:shd w:val="clear" w:color="auto" w:fill="ADB9CA"/>
          </w:tcPr>
          <w:p w:rsidR="006F60A3" w:rsidRDefault="008E50FA">
            <w:pPr>
              <w:pStyle w:val="11"/>
              <w:ind w:firstLineChars="0" w:firstLine="0"/>
              <w:jc w:val="center"/>
            </w:pP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报文体结构标志</w:t>
            </w:r>
          </w:p>
        </w:tc>
        <w:tc>
          <w:tcPr>
            <w:tcW w:w="1635" w:type="dxa"/>
            <w:shd w:val="clear" w:color="auto" w:fill="ADB9CA"/>
          </w:tcPr>
          <w:p w:rsidR="006F60A3" w:rsidRDefault="008E50FA">
            <w:pPr>
              <w:pStyle w:val="11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063" w:type="dxa"/>
            <w:shd w:val="clear" w:color="auto" w:fill="ADB9C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发送定义</w:t>
            </w:r>
          </w:p>
        </w:tc>
        <w:tc>
          <w:tcPr>
            <w:tcW w:w="1695" w:type="dxa"/>
            <w:shd w:val="clear" w:color="auto" w:fill="ADB9C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F60A3">
        <w:trPr>
          <w:trHeight w:val="626"/>
        </w:trPr>
        <w:tc>
          <w:tcPr>
            <w:tcW w:w="1966" w:type="dxa"/>
            <w:vMerge w:val="restart"/>
          </w:tcPr>
          <w:p w:rsidR="006F60A3" w:rsidRDefault="006F60A3">
            <w:pPr>
              <w:pStyle w:val="11"/>
              <w:ind w:firstLineChars="0" w:firstLine="0"/>
              <w:jc w:val="center"/>
            </w:pPr>
          </w:p>
          <w:p w:rsidR="006F60A3" w:rsidRDefault="006F60A3">
            <w:pPr>
              <w:pStyle w:val="11"/>
              <w:ind w:firstLineChars="0" w:firstLine="0"/>
              <w:jc w:val="center"/>
            </w:pPr>
          </w:p>
          <w:p w:rsidR="006F60A3" w:rsidRDefault="006F60A3">
            <w:pPr>
              <w:pStyle w:val="11"/>
              <w:ind w:firstLineChars="0" w:firstLine="0"/>
              <w:jc w:val="center"/>
            </w:pPr>
          </w:p>
          <w:p w:rsidR="006F60A3" w:rsidRDefault="006F60A3">
            <w:pPr>
              <w:pStyle w:val="11"/>
              <w:ind w:firstLineChars="0" w:firstLine="0"/>
              <w:jc w:val="center"/>
            </w:pPr>
          </w:p>
          <w:p w:rsidR="006F60A3" w:rsidRDefault="006F60A3">
            <w:pPr>
              <w:pStyle w:val="11"/>
              <w:ind w:firstLineChars="0" w:firstLine="0"/>
              <w:jc w:val="center"/>
            </w:pPr>
          </w:p>
          <w:p w:rsidR="006F60A3" w:rsidRDefault="006F60A3">
            <w:pPr>
              <w:pStyle w:val="11"/>
              <w:ind w:firstLineChars="0" w:firstLine="0"/>
              <w:jc w:val="center"/>
            </w:pPr>
          </w:p>
          <w:p w:rsidR="006F60A3" w:rsidRDefault="006F60A3">
            <w:pPr>
              <w:pStyle w:val="11"/>
              <w:ind w:firstLineChars="0" w:firstLine="0"/>
              <w:jc w:val="center"/>
            </w:pPr>
          </w:p>
          <w:p w:rsidR="006F60A3" w:rsidRDefault="006F60A3">
            <w:pPr>
              <w:pStyle w:val="11"/>
              <w:ind w:firstLineChars="0" w:firstLine="0"/>
              <w:jc w:val="center"/>
            </w:pPr>
          </w:p>
          <w:p w:rsidR="006F60A3" w:rsidRDefault="006F60A3">
            <w:pPr>
              <w:pStyle w:val="11"/>
              <w:ind w:firstLineChars="0" w:firstLine="0"/>
              <w:jc w:val="center"/>
            </w:pPr>
          </w:p>
          <w:p w:rsidR="006F60A3" w:rsidRDefault="006F60A3">
            <w:pPr>
              <w:pStyle w:val="11"/>
              <w:ind w:firstLineChars="0" w:firstLine="0"/>
              <w:jc w:val="center"/>
            </w:pPr>
          </w:p>
          <w:p w:rsidR="006F60A3" w:rsidRDefault="006F60A3">
            <w:pPr>
              <w:pStyle w:val="11"/>
              <w:ind w:firstLineChars="0" w:firstLine="0"/>
              <w:jc w:val="center"/>
            </w:pPr>
          </w:p>
          <w:p w:rsidR="006F60A3" w:rsidRDefault="008E50FA">
            <w:pPr>
              <w:pStyle w:val="11"/>
              <w:ind w:firstLineChars="0" w:firstLine="0"/>
              <w:jc w:val="center"/>
            </w:pPr>
            <w:r>
              <w:rPr>
                <w:rFonts w:hint="eastAsia"/>
              </w:rPr>
              <w:t>&lt;InvtMessage&gt;</w:t>
            </w:r>
          </w:p>
        </w:tc>
        <w:tc>
          <w:tcPr>
            <w:tcW w:w="1980" w:type="dxa"/>
            <w:gridSpan w:val="2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&lt;InvtHeadType&gt;</w:t>
            </w:r>
          </w:p>
        </w:tc>
        <w:tc>
          <w:tcPr>
            <w:tcW w:w="1635" w:type="dxa"/>
          </w:tcPr>
          <w:p w:rsidR="006F60A3" w:rsidRDefault="008E50FA">
            <w:pPr>
              <w:pStyle w:val="11"/>
              <w:ind w:firstLineChars="0" w:firstLine="0"/>
              <w:jc w:val="center"/>
            </w:pPr>
            <w:r>
              <w:rPr>
                <w:rFonts w:hint="eastAsia"/>
              </w:rPr>
              <w:t>核注清单表头</w:t>
            </w:r>
          </w:p>
        </w:tc>
        <w:tc>
          <w:tcPr>
            <w:tcW w:w="1063" w:type="dxa"/>
          </w:tcPr>
          <w:p w:rsidR="006F60A3" w:rsidRDefault="008E50FA">
            <w:pPr>
              <w:pStyle w:val="11"/>
              <w:ind w:firstLineChars="0" w:firstLine="0"/>
              <w:jc w:val="center"/>
            </w:pPr>
            <w:r>
              <w:rPr>
                <w:rFonts w:hint="eastAsia"/>
              </w:rPr>
              <w:t>●</w:t>
            </w:r>
          </w:p>
        </w:tc>
        <w:tc>
          <w:tcPr>
            <w:tcW w:w="1695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单条</w:t>
            </w:r>
          </w:p>
        </w:tc>
      </w:tr>
      <w:tr w:rsidR="006F60A3">
        <w:trPr>
          <w:trHeight w:val="641"/>
        </w:trPr>
        <w:tc>
          <w:tcPr>
            <w:tcW w:w="1966" w:type="dxa"/>
            <w:vMerge/>
          </w:tcPr>
          <w:p w:rsidR="006F60A3" w:rsidRDefault="006F60A3">
            <w:pPr>
              <w:pStyle w:val="11"/>
              <w:ind w:firstLineChars="0" w:firstLine="0"/>
            </w:pPr>
          </w:p>
        </w:tc>
        <w:tc>
          <w:tcPr>
            <w:tcW w:w="1980" w:type="dxa"/>
            <w:gridSpan w:val="2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&lt;InvtListType&gt;</w:t>
            </w:r>
          </w:p>
        </w:tc>
        <w:tc>
          <w:tcPr>
            <w:tcW w:w="1635" w:type="dxa"/>
          </w:tcPr>
          <w:p w:rsidR="006F60A3" w:rsidRDefault="008E50FA">
            <w:pPr>
              <w:pStyle w:val="11"/>
              <w:ind w:firstLineChars="0" w:firstLine="0"/>
              <w:jc w:val="center"/>
            </w:pPr>
            <w:r>
              <w:rPr>
                <w:rFonts w:hint="eastAsia"/>
              </w:rPr>
              <w:t>核注清单表体</w:t>
            </w:r>
          </w:p>
        </w:tc>
        <w:tc>
          <w:tcPr>
            <w:tcW w:w="1063" w:type="dxa"/>
          </w:tcPr>
          <w:p w:rsidR="006F60A3" w:rsidRDefault="008E50FA">
            <w:pPr>
              <w:pStyle w:val="11"/>
              <w:ind w:firstLineChars="0" w:firstLine="0"/>
              <w:jc w:val="center"/>
            </w:pPr>
            <w:r>
              <w:rPr>
                <w:rFonts w:hint="eastAsia"/>
              </w:rPr>
              <w:t>●</w:t>
            </w:r>
          </w:p>
        </w:tc>
        <w:tc>
          <w:tcPr>
            <w:tcW w:w="1695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可多条</w:t>
            </w:r>
          </w:p>
        </w:tc>
      </w:tr>
      <w:tr w:rsidR="006F60A3">
        <w:trPr>
          <w:trHeight w:val="641"/>
        </w:trPr>
        <w:tc>
          <w:tcPr>
            <w:tcW w:w="1966" w:type="dxa"/>
            <w:vMerge/>
          </w:tcPr>
          <w:p w:rsidR="006F60A3" w:rsidRDefault="006F60A3">
            <w:pPr>
              <w:pStyle w:val="11"/>
              <w:ind w:firstLineChars="0" w:firstLine="0"/>
            </w:pPr>
          </w:p>
        </w:tc>
        <w:tc>
          <w:tcPr>
            <w:tcW w:w="1980" w:type="dxa"/>
            <w:gridSpan w:val="2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&lt;InvtDecHeadType&gt;</w:t>
            </w:r>
          </w:p>
        </w:tc>
        <w:tc>
          <w:tcPr>
            <w:tcW w:w="1635" w:type="dxa"/>
          </w:tcPr>
          <w:p w:rsidR="006F60A3" w:rsidRDefault="008E50FA">
            <w:pPr>
              <w:pStyle w:val="11"/>
              <w:ind w:firstLineChars="0" w:firstLine="0"/>
              <w:jc w:val="center"/>
            </w:pPr>
            <w:r>
              <w:rPr>
                <w:rFonts w:hint="eastAsia"/>
              </w:rPr>
              <w:t>临时报关单表头</w:t>
            </w:r>
          </w:p>
        </w:tc>
        <w:tc>
          <w:tcPr>
            <w:tcW w:w="1063" w:type="dxa"/>
          </w:tcPr>
          <w:p w:rsidR="006F60A3" w:rsidRDefault="008E50FA">
            <w:pPr>
              <w:pStyle w:val="11"/>
              <w:ind w:firstLineChars="0" w:firstLine="0"/>
              <w:jc w:val="center"/>
            </w:pPr>
            <w:r>
              <w:rPr>
                <w:rFonts w:hint="eastAsia"/>
              </w:rPr>
              <w:t>⊙</w:t>
            </w:r>
          </w:p>
        </w:tc>
        <w:tc>
          <w:tcPr>
            <w:tcW w:w="1695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单条</w:t>
            </w:r>
          </w:p>
        </w:tc>
      </w:tr>
      <w:tr w:rsidR="006F60A3">
        <w:trPr>
          <w:trHeight w:val="641"/>
        </w:trPr>
        <w:tc>
          <w:tcPr>
            <w:tcW w:w="1966" w:type="dxa"/>
            <w:vMerge/>
          </w:tcPr>
          <w:p w:rsidR="006F60A3" w:rsidRDefault="006F60A3">
            <w:pPr>
              <w:pStyle w:val="11"/>
              <w:ind w:firstLineChars="0" w:firstLine="0"/>
            </w:pPr>
          </w:p>
        </w:tc>
        <w:tc>
          <w:tcPr>
            <w:tcW w:w="1980" w:type="dxa"/>
            <w:gridSpan w:val="2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&lt;InvtDecListType&gt;</w:t>
            </w:r>
          </w:p>
        </w:tc>
        <w:tc>
          <w:tcPr>
            <w:tcW w:w="1635" w:type="dxa"/>
          </w:tcPr>
          <w:p w:rsidR="006F60A3" w:rsidRDefault="008E50FA">
            <w:pPr>
              <w:pStyle w:val="11"/>
              <w:ind w:firstLineChars="0" w:firstLine="0"/>
              <w:jc w:val="center"/>
            </w:pPr>
            <w:r>
              <w:rPr>
                <w:rFonts w:hint="eastAsia"/>
              </w:rPr>
              <w:t>临时报关单表体</w:t>
            </w:r>
          </w:p>
        </w:tc>
        <w:tc>
          <w:tcPr>
            <w:tcW w:w="1063" w:type="dxa"/>
          </w:tcPr>
          <w:p w:rsidR="006F60A3" w:rsidRDefault="008E50FA">
            <w:pPr>
              <w:pStyle w:val="11"/>
              <w:ind w:firstLineChars="0" w:firstLine="0"/>
              <w:jc w:val="center"/>
            </w:pPr>
            <w:r>
              <w:rPr>
                <w:rFonts w:hint="eastAsia"/>
              </w:rPr>
              <w:t>⊙</w:t>
            </w:r>
          </w:p>
        </w:tc>
        <w:tc>
          <w:tcPr>
            <w:tcW w:w="1695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最多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条</w:t>
            </w:r>
          </w:p>
        </w:tc>
      </w:tr>
      <w:tr w:rsidR="006F60A3">
        <w:trPr>
          <w:trHeight w:val="659"/>
        </w:trPr>
        <w:tc>
          <w:tcPr>
            <w:tcW w:w="1966" w:type="dxa"/>
            <w:vMerge/>
          </w:tcPr>
          <w:p w:rsidR="006F60A3" w:rsidRDefault="006F60A3">
            <w:pPr>
              <w:pStyle w:val="11"/>
              <w:ind w:firstLineChars="0" w:firstLine="0"/>
            </w:pPr>
          </w:p>
        </w:tc>
        <w:tc>
          <w:tcPr>
            <w:tcW w:w="1980" w:type="dxa"/>
            <w:gridSpan w:val="2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&lt;SysId &gt;</w:t>
            </w:r>
          </w:p>
        </w:tc>
        <w:tc>
          <w:tcPr>
            <w:tcW w:w="1635" w:type="dxa"/>
          </w:tcPr>
          <w:p w:rsidR="006F60A3" w:rsidRDefault="008E50FA">
            <w:pPr>
              <w:pStyle w:val="11"/>
              <w:ind w:firstLineChars="0" w:firstLine="0"/>
              <w:jc w:val="center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  <w:tc>
          <w:tcPr>
            <w:tcW w:w="1063" w:type="dxa"/>
          </w:tcPr>
          <w:p w:rsidR="006F60A3" w:rsidRDefault="008E50FA">
            <w:pPr>
              <w:pStyle w:val="11"/>
              <w:ind w:firstLineChars="0" w:firstLine="0"/>
              <w:jc w:val="center"/>
            </w:pPr>
            <w:r>
              <w:rPr>
                <w:rFonts w:hint="eastAsia"/>
              </w:rPr>
              <w:t>●</w:t>
            </w:r>
          </w:p>
        </w:tc>
        <w:tc>
          <w:tcPr>
            <w:tcW w:w="1695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子系统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95---</w:t>
            </w:r>
            <w:r>
              <w:rPr>
                <w:rFonts w:hint="eastAsia"/>
              </w:rPr>
              <w:t>加工贸易账册系统</w:t>
            </w:r>
          </w:p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B1---</w:t>
            </w:r>
            <w:r>
              <w:rPr>
                <w:rFonts w:hint="eastAsia"/>
              </w:rPr>
              <w:t>加工贸易手册系统</w:t>
            </w:r>
          </w:p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B2---</w:t>
            </w:r>
            <w:r>
              <w:rPr>
                <w:rFonts w:hint="eastAsia"/>
              </w:rPr>
              <w:t>加工贸易担保管理系统</w:t>
            </w:r>
          </w:p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B3---</w:t>
            </w:r>
            <w:r>
              <w:rPr>
                <w:rFonts w:hint="eastAsia"/>
              </w:rPr>
              <w:t>保税货物流转系统二期</w:t>
            </w:r>
          </w:p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Z7---</w:t>
            </w:r>
            <w:r>
              <w:rPr>
                <w:rFonts w:hint="eastAsia"/>
              </w:rPr>
              <w:t>海关特殊监管区域管理系统</w:t>
            </w:r>
          </w:p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Z8---</w:t>
            </w:r>
            <w:r>
              <w:rPr>
                <w:rFonts w:hint="eastAsia"/>
              </w:rPr>
              <w:t>保税物流管理系统</w:t>
            </w:r>
          </w:p>
        </w:tc>
      </w:tr>
      <w:tr w:rsidR="006F60A3">
        <w:trPr>
          <w:trHeight w:val="659"/>
        </w:trPr>
        <w:tc>
          <w:tcPr>
            <w:tcW w:w="1966" w:type="dxa"/>
            <w:vMerge/>
          </w:tcPr>
          <w:p w:rsidR="006F60A3" w:rsidRDefault="006F60A3">
            <w:pPr>
              <w:pStyle w:val="11"/>
              <w:ind w:firstLineChars="0" w:firstLine="0"/>
            </w:pPr>
          </w:p>
        </w:tc>
        <w:tc>
          <w:tcPr>
            <w:tcW w:w="1980" w:type="dxa"/>
            <w:gridSpan w:val="2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&lt;OperCusRegCode&gt;</w:t>
            </w:r>
          </w:p>
        </w:tc>
        <w:tc>
          <w:tcPr>
            <w:tcW w:w="1635" w:type="dxa"/>
          </w:tcPr>
          <w:p w:rsidR="006F60A3" w:rsidRDefault="008E50FA">
            <w:pPr>
              <w:pStyle w:val="11"/>
              <w:ind w:firstLineChars="0" w:firstLine="0"/>
              <w:jc w:val="center"/>
            </w:pPr>
            <w:r>
              <w:rPr>
                <w:rFonts w:hint="eastAsia"/>
              </w:rPr>
              <w:t>操作卡的海关十位</w:t>
            </w:r>
          </w:p>
        </w:tc>
        <w:tc>
          <w:tcPr>
            <w:tcW w:w="1063" w:type="dxa"/>
          </w:tcPr>
          <w:p w:rsidR="006F60A3" w:rsidRDefault="008E50FA">
            <w:pPr>
              <w:pStyle w:val="11"/>
              <w:ind w:firstLineChars="0" w:firstLine="0"/>
              <w:jc w:val="center"/>
            </w:pPr>
            <w:r>
              <w:rPr>
                <w:rFonts w:hint="eastAsia"/>
              </w:rPr>
              <w:t>●</w:t>
            </w:r>
          </w:p>
        </w:tc>
        <w:tc>
          <w:tcPr>
            <w:tcW w:w="1695" w:type="dxa"/>
          </w:tcPr>
          <w:p w:rsidR="006F60A3" w:rsidRDefault="006F60A3">
            <w:pPr>
              <w:pStyle w:val="11"/>
              <w:ind w:firstLineChars="0" w:firstLine="0"/>
            </w:pPr>
          </w:p>
        </w:tc>
      </w:tr>
      <w:tr w:rsidR="006F60A3">
        <w:trPr>
          <w:trHeight w:val="659"/>
        </w:trPr>
        <w:tc>
          <w:tcPr>
            <w:tcW w:w="3946" w:type="dxa"/>
            <w:gridSpan w:val="3"/>
          </w:tcPr>
          <w:p w:rsidR="006F60A3" w:rsidRDefault="006F60A3">
            <w:pPr>
              <w:pStyle w:val="11"/>
              <w:ind w:firstLineChars="0" w:firstLine="0"/>
            </w:pPr>
          </w:p>
          <w:p w:rsidR="006F60A3" w:rsidRDefault="008E50FA">
            <w:pPr>
              <w:pStyle w:val="11"/>
              <w:ind w:firstLineChars="0" w:firstLine="0"/>
              <w:jc w:val="center"/>
            </w:pPr>
            <w:r>
              <w:rPr>
                <w:rFonts w:hint="eastAsia"/>
              </w:rPr>
              <w:t>&lt;DelcareFlag&gt;</w:t>
            </w:r>
          </w:p>
          <w:p w:rsidR="006F60A3" w:rsidRDefault="006F60A3">
            <w:pPr>
              <w:pStyle w:val="11"/>
              <w:ind w:firstLineChars="0" w:firstLine="0"/>
              <w:jc w:val="center"/>
            </w:pPr>
          </w:p>
        </w:tc>
        <w:tc>
          <w:tcPr>
            <w:tcW w:w="1635" w:type="dxa"/>
          </w:tcPr>
          <w:p w:rsidR="006F60A3" w:rsidRDefault="008E50FA">
            <w:pPr>
              <w:pStyle w:val="11"/>
              <w:ind w:firstLineChars="0" w:firstLine="0"/>
              <w:jc w:val="center"/>
            </w:pPr>
            <w:r>
              <w:rPr>
                <w:rFonts w:hint="eastAsia"/>
              </w:rPr>
              <w:t>申报标志</w:t>
            </w:r>
          </w:p>
        </w:tc>
        <w:tc>
          <w:tcPr>
            <w:tcW w:w="1063" w:type="dxa"/>
          </w:tcPr>
          <w:p w:rsidR="006F60A3" w:rsidRDefault="008E50FA">
            <w:pPr>
              <w:pStyle w:val="11"/>
              <w:ind w:firstLineChars="0" w:firstLine="0"/>
              <w:jc w:val="center"/>
            </w:pPr>
            <w:r>
              <w:rPr>
                <w:rFonts w:hint="eastAsia"/>
              </w:rPr>
              <w:t>●</w:t>
            </w:r>
          </w:p>
        </w:tc>
        <w:tc>
          <w:tcPr>
            <w:tcW w:w="1695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0--</w:t>
            </w:r>
            <w:r>
              <w:rPr>
                <w:rFonts w:hint="eastAsia"/>
              </w:rPr>
              <w:t>暂存；</w:t>
            </w:r>
          </w:p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1--</w:t>
            </w:r>
            <w:r>
              <w:rPr>
                <w:rFonts w:hint="eastAsia"/>
              </w:rPr>
              <w:t>申报；</w:t>
            </w:r>
          </w:p>
        </w:tc>
      </w:tr>
      <w:tr w:rsidR="006F60A3">
        <w:trPr>
          <w:trHeight w:val="659"/>
        </w:trPr>
        <w:tc>
          <w:tcPr>
            <w:tcW w:w="2371" w:type="dxa"/>
            <w:gridSpan w:val="2"/>
            <w:vMerge w:val="restart"/>
          </w:tcPr>
          <w:p w:rsidR="006F60A3" w:rsidRDefault="006F60A3">
            <w:pPr>
              <w:pStyle w:val="11"/>
              <w:ind w:firstLineChars="0" w:firstLine="0"/>
              <w:jc w:val="center"/>
            </w:pPr>
          </w:p>
          <w:p w:rsidR="006F60A3" w:rsidRDefault="006F60A3">
            <w:pPr>
              <w:pStyle w:val="11"/>
              <w:ind w:firstLineChars="0" w:firstLine="0"/>
              <w:jc w:val="center"/>
            </w:pPr>
          </w:p>
          <w:p w:rsidR="006F60A3" w:rsidRDefault="006F60A3">
            <w:pPr>
              <w:pStyle w:val="11"/>
              <w:ind w:firstLineChars="0" w:firstLine="0"/>
              <w:jc w:val="center"/>
            </w:pPr>
          </w:p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&lt;NemsAcmpRLMessage&gt;</w:t>
            </w:r>
          </w:p>
        </w:tc>
        <w:tc>
          <w:tcPr>
            <w:tcW w:w="1575" w:type="dxa"/>
          </w:tcPr>
          <w:p w:rsidR="006F60A3" w:rsidRDefault="008E50FA">
            <w:pPr>
              <w:pStyle w:val="11"/>
              <w:ind w:firstLineChars="0" w:firstLine="0"/>
              <w:jc w:val="center"/>
            </w:pPr>
            <w:r>
              <w:rPr>
                <w:rFonts w:hint="eastAsia"/>
              </w:rPr>
              <w:t>&lt;BlsNo&gt;</w:t>
            </w:r>
          </w:p>
        </w:tc>
        <w:tc>
          <w:tcPr>
            <w:tcW w:w="1635" w:type="dxa"/>
          </w:tcPr>
          <w:p w:rsidR="006F60A3" w:rsidRDefault="008E50FA">
            <w:pPr>
              <w:pStyle w:val="11"/>
              <w:ind w:firstLineChars="0" w:firstLine="0"/>
              <w:jc w:val="center"/>
            </w:pPr>
            <w:r>
              <w:rPr>
                <w:rFonts w:hint="eastAsia"/>
              </w:rPr>
              <w:t>业务单据统一编号</w:t>
            </w:r>
          </w:p>
        </w:tc>
        <w:tc>
          <w:tcPr>
            <w:tcW w:w="1063" w:type="dxa"/>
          </w:tcPr>
          <w:p w:rsidR="006F60A3" w:rsidRDefault="008E50FA">
            <w:pPr>
              <w:pStyle w:val="11"/>
              <w:ind w:firstLineChars="0" w:firstLine="0"/>
              <w:jc w:val="center"/>
            </w:pPr>
            <w:r>
              <w:rPr>
                <w:rFonts w:hint="eastAsia"/>
              </w:rPr>
              <w:t>●</w:t>
            </w:r>
          </w:p>
        </w:tc>
        <w:tc>
          <w:tcPr>
            <w:tcW w:w="1695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单条</w:t>
            </w:r>
          </w:p>
        </w:tc>
      </w:tr>
      <w:tr w:rsidR="006F60A3">
        <w:trPr>
          <w:trHeight w:val="659"/>
        </w:trPr>
        <w:tc>
          <w:tcPr>
            <w:tcW w:w="2371" w:type="dxa"/>
            <w:gridSpan w:val="2"/>
            <w:vMerge/>
          </w:tcPr>
          <w:p w:rsidR="006F60A3" w:rsidRDefault="006F60A3">
            <w:pPr>
              <w:pStyle w:val="11"/>
              <w:ind w:firstLineChars="0" w:firstLine="0"/>
              <w:jc w:val="center"/>
            </w:pPr>
          </w:p>
        </w:tc>
        <w:tc>
          <w:tcPr>
            <w:tcW w:w="1575" w:type="dxa"/>
          </w:tcPr>
          <w:p w:rsidR="006F60A3" w:rsidRDefault="008E50FA">
            <w:pPr>
              <w:pStyle w:val="11"/>
              <w:ind w:firstLineChars="0" w:firstLine="0"/>
              <w:jc w:val="center"/>
            </w:pPr>
            <w:r>
              <w:rPr>
                <w:rFonts w:hint="eastAsia"/>
              </w:rPr>
              <w:t>&lt;BlsType&gt;</w:t>
            </w:r>
          </w:p>
        </w:tc>
        <w:tc>
          <w:tcPr>
            <w:tcW w:w="1635" w:type="dxa"/>
          </w:tcPr>
          <w:p w:rsidR="006F60A3" w:rsidRDefault="008E50FA">
            <w:pPr>
              <w:pStyle w:val="11"/>
              <w:ind w:firstLineChars="0" w:firstLine="0"/>
              <w:jc w:val="center"/>
            </w:pPr>
            <w:r>
              <w:rPr>
                <w:rFonts w:hint="eastAsia"/>
              </w:rPr>
              <w:t>业务单证类型</w:t>
            </w:r>
          </w:p>
        </w:tc>
        <w:tc>
          <w:tcPr>
            <w:tcW w:w="1063" w:type="dxa"/>
          </w:tcPr>
          <w:p w:rsidR="006F60A3" w:rsidRDefault="008E50FA">
            <w:pPr>
              <w:pStyle w:val="11"/>
              <w:ind w:firstLineChars="0" w:firstLine="0"/>
              <w:jc w:val="center"/>
            </w:pPr>
            <w:r>
              <w:rPr>
                <w:rFonts w:hint="eastAsia"/>
              </w:rPr>
              <w:t>●</w:t>
            </w:r>
          </w:p>
        </w:tc>
        <w:tc>
          <w:tcPr>
            <w:tcW w:w="1695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单条</w:t>
            </w:r>
          </w:p>
        </w:tc>
      </w:tr>
      <w:tr w:rsidR="006F60A3">
        <w:trPr>
          <w:trHeight w:val="659"/>
        </w:trPr>
        <w:tc>
          <w:tcPr>
            <w:tcW w:w="2371" w:type="dxa"/>
            <w:gridSpan w:val="2"/>
            <w:vMerge/>
          </w:tcPr>
          <w:p w:rsidR="006F60A3" w:rsidRDefault="006F60A3">
            <w:pPr>
              <w:pStyle w:val="11"/>
              <w:ind w:firstLineChars="0" w:firstLine="0"/>
              <w:jc w:val="center"/>
            </w:pPr>
          </w:p>
        </w:tc>
        <w:tc>
          <w:tcPr>
            <w:tcW w:w="1575" w:type="dxa"/>
          </w:tcPr>
          <w:p w:rsidR="006F60A3" w:rsidRDefault="008E50FA">
            <w:pPr>
              <w:pStyle w:val="11"/>
              <w:ind w:firstLineChars="0" w:firstLine="0"/>
              <w:jc w:val="center"/>
            </w:pPr>
            <w:r>
              <w:rPr>
                <w:rFonts w:hint="eastAsia"/>
              </w:rPr>
              <w:t>&lt;ChgTmsCnt&gt;</w:t>
            </w:r>
          </w:p>
        </w:tc>
        <w:tc>
          <w:tcPr>
            <w:tcW w:w="1635" w:type="dxa"/>
          </w:tcPr>
          <w:p w:rsidR="006F60A3" w:rsidRDefault="008E50FA">
            <w:pPr>
              <w:pStyle w:val="11"/>
              <w:ind w:firstLineChars="0" w:firstLine="0"/>
              <w:jc w:val="center"/>
            </w:pPr>
            <w:r>
              <w:rPr>
                <w:rFonts w:hint="eastAsia"/>
              </w:rPr>
              <w:t>变更次数</w:t>
            </w:r>
          </w:p>
        </w:tc>
        <w:tc>
          <w:tcPr>
            <w:tcW w:w="1063" w:type="dxa"/>
          </w:tcPr>
          <w:p w:rsidR="006F60A3" w:rsidRDefault="008E50FA">
            <w:pPr>
              <w:pStyle w:val="11"/>
              <w:ind w:firstLineChars="0" w:firstLine="0"/>
              <w:jc w:val="center"/>
            </w:pPr>
            <w:r>
              <w:rPr>
                <w:rFonts w:hint="eastAsia"/>
              </w:rPr>
              <w:t>⊙</w:t>
            </w:r>
          </w:p>
        </w:tc>
        <w:tc>
          <w:tcPr>
            <w:tcW w:w="1695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单条</w:t>
            </w:r>
          </w:p>
        </w:tc>
      </w:tr>
      <w:tr w:rsidR="006F60A3">
        <w:trPr>
          <w:trHeight w:val="659"/>
        </w:trPr>
        <w:tc>
          <w:tcPr>
            <w:tcW w:w="2371" w:type="dxa"/>
            <w:gridSpan w:val="2"/>
            <w:vMerge/>
          </w:tcPr>
          <w:p w:rsidR="006F60A3" w:rsidRDefault="006F60A3">
            <w:pPr>
              <w:pStyle w:val="11"/>
              <w:ind w:firstLineChars="0" w:firstLine="0"/>
              <w:jc w:val="center"/>
            </w:pPr>
          </w:p>
        </w:tc>
        <w:tc>
          <w:tcPr>
            <w:tcW w:w="1575" w:type="dxa"/>
          </w:tcPr>
          <w:p w:rsidR="006F60A3" w:rsidRDefault="008E50FA">
            <w:pPr>
              <w:pStyle w:val="11"/>
              <w:ind w:firstLineChars="0" w:firstLine="0"/>
              <w:jc w:val="center"/>
            </w:pPr>
            <w:r>
              <w:rPr>
                <w:rFonts w:hint="eastAsia"/>
              </w:rPr>
              <w:t>&lt;NemsAcmpRLType&gt;</w:t>
            </w:r>
          </w:p>
        </w:tc>
        <w:tc>
          <w:tcPr>
            <w:tcW w:w="1635" w:type="dxa"/>
          </w:tcPr>
          <w:p w:rsidR="006F60A3" w:rsidRDefault="008E50FA">
            <w:pPr>
              <w:pStyle w:val="11"/>
              <w:ind w:firstLineChars="0" w:firstLine="0"/>
              <w:jc w:val="center"/>
            </w:pPr>
            <w:r>
              <w:rPr>
                <w:rFonts w:hint="eastAsia"/>
              </w:rPr>
              <w:t>附件关系表</w:t>
            </w:r>
          </w:p>
        </w:tc>
        <w:tc>
          <w:tcPr>
            <w:tcW w:w="1063" w:type="dxa"/>
          </w:tcPr>
          <w:p w:rsidR="006F60A3" w:rsidRDefault="008E50FA">
            <w:pPr>
              <w:pStyle w:val="11"/>
              <w:ind w:firstLineChars="0" w:firstLine="0"/>
              <w:jc w:val="center"/>
            </w:pPr>
            <w:r>
              <w:rPr>
                <w:rFonts w:hint="eastAsia"/>
              </w:rPr>
              <w:t>⊙</w:t>
            </w:r>
          </w:p>
        </w:tc>
        <w:tc>
          <w:tcPr>
            <w:tcW w:w="1695" w:type="dxa"/>
          </w:tcPr>
          <w:p w:rsidR="006F60A3" w:rsidRDefault="008E50FA">
            <w:pPr>
              <w:pStyle w:val="11"/>
              <w:ind w:firstLineChars="0" w:firstLine="0"/>
            </w:pPr>
            <w:r>
              <w:rPr>
                <w:rFonts w:hint="eastAsia"/>
              </w:rPr>
              <w:t>可多条</w:t>
            </w:r>
          </w:p>
        </w:tc>
      </w:tr>
    </w:tbl>
    <w:p w:rsidR="006F60A3" w:rsidRDefault="006F60A3">
      <w:pPr>
        <w:rPr>
          <w:b/>
        </w:rPr>
      </w:pPr>
    </w:p>
    <w:p w:rsidR="006F60A3" w:rsidRDefault="008E50FA">
      <w:pPr>
        <w:pStyle w:val="3"/>
      </w:pPr>
      <w:r>
        <w:rPr>
          <w:rFonts w:hint="eastAsia"/>
        </w:rPr>
        <w:t>2.6.2</w:t>
      </w:r>
      <w:r>
        <w:rPr>
          <w:rFonts w:hint="eastAsia"/>
        </w:rPr>
        <w:t>报文结构</w:t>
      </w:r>
    </w:p>
    <w:p w:rsidR="006F60A3" w:rsidRDefault="008E50FA">
      <w:pPr>
        <w:pStyle w:val="4"/>
      </w:pPr>
      <w:r>
        <w:rPr>
          <w:rFonts w:hint="eastAsia"/>
        </w:rPr>
        <w:t>2.6.2.1</w:t>
      </w:r>
      <w:r>
        <w:rPr>
          <w:rFonts w:hint="eastAsia"/>
        </w:rPr>
        <w:t>核注清单表头</w:t>
      </w:r>
      <w:r>
        <w:rPr>
          <w:rFonts w:hint="eastAsia"/>
        </w:rPr>
        <w:t>&lt;InvtHeadType&gt;</w:t>
      </w:r>
    </w:p>
    <w:tbl>
      <w:tblPr>
        <w:tblW w:w="8528" w:type="dxa"/>
        <w:tblLayout w:type="fixed"/>
        <w:tblLook w:val="04A0"/>
      </w:tblPr>
      <w:tblGrid>
        <w:gridCol w:w="426"/>
        <w:gridCol w:w="1337"/>
        <w:gridCol w:w="1936"/>
        <w:gridCol w:w="1518"/>
        <w:gridCol w:w="831"/>
        <w:gridCol w:w="2480"/>
      </w:tblGrid>
      <w:tr w:rsidR="006F60A3">
        <w:trPr>
          <w:trHeight w:val="630"/>
        </w:trPr>
        <w:tc>
          <w:tcPr>
            <w:tcW w:w="85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CCCCCC"/>
            <w:vAlign w:val="center"/>
          </w:tcPr>
          <w:p w:rsidR="006F60A3" w:rsidRDefault="008E50FA">
            <w:pPr>
              <w:widowControl/>
              <w:tabs>
                <w:tab w:val="left" w:pos="1578"/>
              </w:tabs>
              <w:rPr>
                <w:rFonts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color w:val="000000"/>
                <w:kern w:val="0"/>
                <w:sz w:val="24"/>
                <w:szCs w:val="24"/>
              </w:rPr>
              <w:t>表头说明：</w:t>
            </w:r>
          </w:p>
        </w:tc>
      </w:tr>
      <w:tr w:rsidR="006F60A3">
        <w:trPr>
          <w:trHeight w:val="63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</w:tcPr>
          <w:p w:rsidR="006F60A3" w:rsidRDefault="008E50FA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Ansi="宋体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</w:tcPr>
          <w:p w:rsidR="006F60A3" w:rsidRDefault="008E50FA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Ansi="宋体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</w:tcPr>
          <w:p w:rsidR="006F60A3" w:rsidRDefault="008E50FA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Ansi="宋体"/>
                <w:color w:val="000000"/>
                <w:kern w:val="0"/>
                <w:sz w:val="18"/>
                <w:szCs w:val="18"/>
              </w:rPr>
              <w:t>字段英文名称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</w:tcPr>
          <w:p w:rsidR="006F60A3" w:rsidRDefault="008E50FA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Ansi="宋体"/>
                <w:color w:val="000000"/>
                <w:kern w:val="0"/>
                <w:sz w:val="18"/>
                <w:szCs w:val="18"/>
              </w:rPr>
              <w:t>字段类型及长度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</w:tcPr>
          <w:p w:rsidR="006F60A3" w:rsidRDefault="008E50FA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Ansi="宋体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</w:tcPr>
          <w:p w:rsidR="006F60A3" w:rsidRDefault="008E50FA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Ansi="宋体"/>
                <w:color w:val="000000"/>
                <w:kern w:val="0"/>
                <w:sz w:val="18"/>
                <w:szCs w:val="18"/>
              </w:rPr>
              <w:t>字段说明（包括界面填写规范）</w:t>
            </w:r>
          </w:p>
        </w:tc>
      </w:tr>
      <w:tr w:rsidR="006F60A3">
        <w:trPr>
          <w:trHeight w:val="76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清单编号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BondInvtNo</w:t>
            </w: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Ansi="宋体"/>
                <w:color w:val="000000"/>
                <w:kern w:val="0"/>
                <w:sz w:val="18"/>
                <w:szCs w:val="18"/>
              </w:rPr>
              <w:t>返填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A3" w:rsidRDefault="008E50FA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kern w:val="0"/>
                <w:sz w:val="18"/>
                <w:szCs w:val="18"/>
              </w:rPr>
              <w:t>海关审批通过后系统自动返填</w:t>
            </w:r>
          </w:p>
        </w:tc>
      </w:tr>
      <w:tr w:rsidR="006F60A3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Ansi="宋体"/>
                <w:color w:val="000000"/>
                <w:kern w:val="0"/>
                <w:sz w:val="18"/>
                <w:szCs w:val="18"/>
              </w:rPr>
              <w:t>清单预录入统一编号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SeqNo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A3" w:rsidRDefault="008E50FA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VARCHAR(18)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A3" w:rsidRDefault="008E50FA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Ansi="宋体"/>
                <w:color w:val="000000"/>
                <w:kern w:val="0"/>
                <w:sz w:val="18"/>
                <w:szCs w:val="18"/>
              </w:rPr>
              <w:t>返填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A3" w:rsidRDefault="008E50FA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kern w:val="0"/>
                <w:sz w:val="18"/>
                <w:szCs w:val="18"/>
              </w:rPr>
              <w:t>首次导入时，系统自动生成并返填</w:t>
            </w:r>
          </w:p>
        </w:tc>
      </w:tr>
      <w:tr w:rsidR="006F60A3">
        <w:trPr>
          <w:trHeight w:val="33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kern w:val="0"/>
                <w:sz w:val="18"/>
                <w:szCs w:val="18"/>
              </w:rPr>
              <w:t>备案编号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PutrecNo</w:t>
            </w: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Ansi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Ansi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F60A3">
        <w:trPr>
          <w:trHeight w:val="562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Ansi="宋体"/>
                <w:color w:val="000000"/>
                <w:kern w:val="0"/>
                <w:sz w:val="18"/>
                <w:szCs w:val="18"/>
              </w:rPr>
              <w:t>企业内部清单编号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EtpsInnerInvtNo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Ansi="宋体"/>
                <w:color w:val="000000"/>
                <w:kern w:val="0"/>
                <w:sz w:val="18"/>
                <w:szCs w:val="18"/>
              </w:rPr>
              <w:t>由企业自行编写</w:t>
            </w:r>
          </w:p>
        </w:tc>
      </w:tr>
      <w:tr w:rsidR="006F60A3">
        <w:trPr>
          <w:trHeight w:val="5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经营企业社会信用代码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BizopEtpsSccd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VARCHAR(18)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rPr>
                <w:kern w:val="0"/>
                <w:sz w:val="18"/>
                <w:szCs w:val="18"/>
              </w:rPr>
            </w:pPr>
          </w:p>
        </w:tc>
      </w:tr>
      <w:tr w:rsidR="006F60A3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经营企业编号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BizopEtpsno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VARCHAR(10)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rPr>
                <w:kern w:val="0"/>
                <w:sz w:val="18"/>
                <w:szCs w:val="18"/>
              </w:rPr>
            </w:pPr>
          </w:p>
        </w:tc>
      </w:tr>
      <w:tr w:rsidR="006F60A3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经营企业名称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BizopEtpsNm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VARCHAR(512</w:t>
            </w:r>
            <w:r>
              <w:rPr>
                <w:rFonts w:hAnsi="宋体"/>
                <w:kern w:val="0"/>
                <w:sz w:val="18"/>
                <w:szCs w:val="18"/>
              </w:rPr>
              <w:t>）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rPr>
                <w:kern w:val="0"/>
                <w:sz w:val="18"/>
                <w:szCs w:val="18"/>
              </w:rPr>
            </w:pPr>
          </w:p>
        </w:tc>
      </w:tr>
      <w:tr w:rsidR="006F60A3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收货企业编号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RcvgdEtpsno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VARCHAR(18)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rPr>
                <w:kern w:val="0"/>
                <w:sz w:val="18"/>
                <w:szCs w:val="18"/>
              </w:rPr>
            </w:pPr>
          </w:p>
        </w:tc>
      </w:tr>
      <w:tr w:rsidR="006F60A3">
        <w:trPr>
          <w:trHeight w:val="5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收发货企业社会信用代码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RvsngdEtpsSccd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VARCHAR(18)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rPr>
                <w:kern w:val="0"/>
                <w:sz w:val="18"/>
                <w:szCs w:val="18"/>
              </w:rPr>
            </w:pPr>
          </w:p>
        </w:tc>
      </w:tr>
      <w:tr w:rsidR="006F60A3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收货企业名称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RcvgdEtpsNm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VARCHAR(512</w:t>
            </w:r>
            <w:r>
              <w:rPr>
                <w:rFonts w:hAnsi="宋体"/>
                <w:kern w:val="0"/>
                <w:sz w:val="18"/>
                <w:szCs w:val="18"/>
              </w:rPr>
              <w:t>）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rPr>
                <w:kern w:val="0"/>
                <w:sz w:val="18"/>
                <w:szCs w:val="18"/>
              </w:rPr>
            </w:pPr>
          </w:p>
        </w:tc>
      </w:tr>
      <w:tr w:rsidR="006F60A3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申报企业社会信用代码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DclEtpsSccd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VARCHAR(18)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rPr>
                <w:kern w:val="0"/>
                <w:sz w:val="18"/>
                <w:szCs w:val="18"/>
              </w:rPr>
            </w:pPr>
          </w:p>
        </w:tc>
      </w:tr>
      <w:tr w:rsidR="006F60A3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申报企业编号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DclEtpsno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VARCHAR(10)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rPr>
                <w:kern w:val="0"/>
                <w:sz w:val="18"/>
                <w:szCs w:val="18"/>
              </w:rPr>
            </w:pPr>
          </w:p>
        </w:tc>
      </w:tr>
      <w:tr w:rsidR="006F60A3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申报企业名称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DclEtpsNm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VARCHAR(512</w:t>
            </w:r>
            <w:r>
              <w:rPr>
                <w:rFonts w:hAnsi="宋体"/>
                <w:kern w:val="0"/>
                <w:sz w:val="18"/>
                <w:szCs w:val="18"/>
              </w:rPr>
              <w:t>）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rPr>
                <w:kern w:val="0"/>
                <w:sz w:val="18"/>
                <w:szCs w:val="18"/>
              </w:rPr>
            </w:pPr>
          </w:p>
        </w:tc>
      </w:tr>
      <w:tr w:rsidR="006F60A3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清单申报时间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InvtDclTime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DATETIME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返填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系统</w:t>
            </w:r>
            <w:r>
              <w:rPr>
                <w:rFonts w:hAnsi="宋体"/>
                <w:kern w:val="0"/>
                <w:sz w:val="18"/>
                <w:szCs w:val="18"/>
              </w:rPr>
              <w:t>自动反填</w:t>
            </w:r>
          </w:p>
        </w:tc>
      </w:tr>
      <w:tr w:rsidR="006F60A3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lastRenderedPageBreak/>
              <w:t>15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报关单申报日期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EntryDclTime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DATETIME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rPr>
                <w:kern w:val="0"/>
                <w:sz w:val="18"/>
                <w:szCs w:val="18"/>
              </w:rPr>
            </w:pPr>
          </w:p>
        </w:tc>
      </w:tr>
      <w:tr w:rsidR="006F60A3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对应报关单编号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EntryNo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rPr>
                <w:kern w:val="0"/>
                <w:sz w:val="18"/>
                <w:szCs w:val="18"/>
              </w:rPr>
            </w:pPr>
          </w:p>
        </w:tc>
      </w:tr>
      <w:tr w:rsidR="006F60A3">
        <w:trPr>
          <w:trHeight w:val="9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关联清单编号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RltInvtNo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结转类专用，检控要求复杂，见需求文档</w:t>
            </w:r>
          </w:p>
        </w:tc>
      </w:tr>
      <w:tr w:rsidR="006F60A3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关联备案编号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RltPutrecNo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结转类专用</w:t>
            </w:r>
          </w:p>
        </w:tc>
      </w:tr>
      <w:tr w:rsidR="006F60A3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关联报关单编号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RltEntryNo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可录入或者系统自动生成报关单后返填</w:t>
            </w:r>
          </w:p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二线取消报关的情况下使用，用于生成区外一般贸易报关单。暂未使用</w:t>
            </w:r>
          </w:p>
        </w:tc>
      </w:tr>
      <w:tr w:rsidR="006F60A3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关联报关单境内收发货人社会信用代码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RltEntryBizopEtpsSccd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VARCHAR(18)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二线取消报关的情况下使用，用于生成区外一般贸易报关单。暂未使用</w:t>
            </w:r>
          </w:p>
        </w:tc>
      </w:tr>
      <w:tr w:rsidR="006F60A3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关联报关单境内收发货人编号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RltEntryBizopEtpsno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VARCHAR(10)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当报关类型</w:t>
            </w:r>
            <w:r>
              <w:rPr>
                <w:kern w:val="0"/>
                <w:sz w:val="18"/>
                <w:szCs w:val="18"/>
              </w:rPr>
              <w:t>DCLCUS_TYPECD</w:t>
            </w:r>
            <w:r>
              <w:rPr>
                <w:rFonts w:hint="eastAsia"/>
                <w:kern w:val="0"/>
                <w:sz w:val="18"/>
                <w:szCs w:val="18"/>
              </w:rPr>
              <w:t>字段为</w:t>
            </w: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时，该字段必填</w:t>
            </w:r>
          </w:p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报关类型为关联报关时必填。二线取消报关的情况下使用，用于生成区外一般贸易报关单。暂未使用</w:t>
            </w:r>
          </w:p>
        </w:tc>
      </w:tr>
      <w:tr w:rsidR="006F60A3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关联报关单境内收发货人名称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RltEntryBizopEtpsNm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VARCHAR(512)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当报关类型</w:t>
            </w:r>
            <w:r>
              <w:rPr>
                <w:kern w:val="0"/>
                <w:sz w:val="18"/>
                <w:szCs w:val="18"/>
              </w:rPr>
              <w:t>DCLCUS_TYPECD</w:t>
            </w:r>
            <w:r>
              <w:rPr>
                <w:rFonts w:hint="eastAsia"/>
                <w:kern w:val="0"/>
                <w:sz w:val="18"/>
                <w:szCs w:val="18"/>
              </w:rPr>
              <w:t>字段为</w:t>
            </w: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时，该字段必填</w:t>
            </w:r>
          </w:p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同上</w:t>
            </w:r>
          </w:p>
        </w:tc>
      </w:tr>
      <w:tr w:rsidR="006F60A3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关联报关单收发货单位社会统一信用代码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RltEntryRvsngdEtpsSccd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VARCHAR(18)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二线取消报关的情况下使用，用于生成区外一般贸易报关单。暂未使用</w:t>
            </w:r>
          </w:p>
        </w:tc>
      </w:tr>
      <w:tr w:rsidR="006F60A3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关联报关单海关收发货单位编码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RltEntryRcvgdEtpsno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VARCHAR(10)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当报关类型</w:t>
            </w:r>
            <w:r>
              <w:rPr>
                <w:kern w:val="0"/>
                <w:sz w:val="18"/>
                <w:szCs w:val="18"/>
              </w:rPr>
              <w:t>DCLCUS_TYPECD</w:t>
            </w:r>
            <w:r>
              <w:rPr>
                <w:rFonts w:hint="eastAsia"/>
                <w:kern w:val="0"/>
                <w:sz w:val="18"/>
                <w:szCs w:val="18"/>
              </w:rPr>
              <w:t>字段为</w:t>
            </w: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时，该字段必填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报关类型为关联报关时必填。二线取消报关的情况下使用，用于生成区外一般贸易报关单。</w:t>
            </w:r>
          </w:p>
        </w:tc>
      </w:tr>
      <w:tr w:rsidR="006F60A3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关联报关单收发货单位名称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RltEntryRcvgdEtpsNm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VARCHAR(512)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rFonts w:hAnsi="Times New Roman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当报关类型</w:t>
            </w:r>
            <w:r>
              <w:rPr>
                <w:kern w:val="0"/>
                <w:sz w:val="18"/>
                <w:szCs w:val="18"/>
              </w:rPr>
              <w:t>DCLCUS_TYPECD</w:t>
            </w:r>
            <w:r>
              <w:rPr>
                <w:rFonts w:hint="eastAsia"/>
                <w:kern w:val="0"/>
                <w:sz w:val="18"/>
                <w:szCs w:val="18"/>
              </w:rPr>
              <w:t>字段为</w:t>
            </w: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时，该字段必填</w:t>
            </w:r>
          </w:p>
        </w:tc>
      </w:tr>
      <w:tr w:rsidR="006F60A3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关联报关单申报单位社会统一信用代码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RltEntryDclEtpsSccd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VARCHAR(18)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二线取消报关的情况下使用，用于生成区外一般贸易报关单。暂未使用</w:t>
            </w:r>
          </w:p>
        </w:tc>
      </w:tr>
      <w:tr w:rsidR="006F60A3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关联报关单海关申报单位编码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RltEntryDclEtpsno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VARCHAR(10)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当报关类型</w:t>
            </w:r>
            <w:r>
              <w:rPr>
                <w:kern w:val="0"/>
                <w:sz w:val="18"/>
                <w:szCs w:val="18"/>
              </w:rPr>
              <w:t>DCLCUS_TYPECD</w:t>
            </w:r>
            <w:r>
              <w:rPr>
                <w:rFonts w:hint="eastAsia"/>
                <w:kern w:val="0"/>
                <w:sz w:val="18"/>
                <w:szCs w:val="18"/>
              </w:rPr>
              <w:t>字段为</w:t>
            </w: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时，该字段必填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报关类型为关联报关时必填。二线取消报关的情况下使用，用于生成区外一般贸易报关单。</w:t>
            </w:r>
          </w:p>
        </w:tc>
      </w:tr>
      <w:tr w:rsidR="006F60A3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28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关联报关单</w:t>
            </w:r>
            <w:r>
              <w:rPr>
                <w:rFonts w:hAnsi="宋体" w:hint="eastAsia"/>
                <w:kern w:val="0"/>
                <w:sz w:val="18"/>
                <w:szCs w:val="18"/>
              </w:rPr>
              <w:t>申报</w:t>
            </w:r>
            <w:r>
              <w:rPr>
                <w:rFonts w:hAnsi="宋体"/>
                <w:kern w:val="0"/>
                <w:sz w:val="18"/>
                <w:szCs w:val="18"/>
              </w:rPr>
              <w:t>单位名称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RltEntryDclEtpsNm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VARCHAR(512)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当报关类型</w:t>
            </w:r>
            <w:r>
              <w:rPr>
                <w:kern w:val="0"/>
                <w:sz w:val="18"/>
                <w:szCs w:val="18"/>
              </w:rPr>
              <w:t>DCLCUS_TYPECD</w:t>
            </w:r>
            <w:r>
              <w:rPr>
                <w:rFonts w:hint="eastAsia"/>
                <w:kern w:val="0"/>
                <w:sz w:val="18"/>
                <w:szCs w:val="18"/>
              </w:rPr>
              <w:t>字段为</w:t>
            </w: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时，该字段必填</w:t>
            </w:r>
          </w:p>
        </w:tc>
      </w:tr>
      <w:tr w:rsidR="006F60A3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进出境关别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ImpexpPortcd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VARCHAR(4)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 xml:space="preserve">　</w:t>
            </w:r>
          </w:p>
        </w:tc>
      </w:tr>
      <w:tr w:rsidR="006F60A3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申报地关区代码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DclPlcCuscd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VARCHAR(4)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 xml:space="preserve">　</w:t>
            </w:r>
          </w:p>
        </w:tc>
      </w:tr>
      <w:tr w:rsidR="006F60A3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进出口标记代码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ImpexpMarkcd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VARCHAR(4)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I</w:t>
            </w:r>
            <w:r>
              <w:rPr>
                <w:rFonts w:hAnsi="宋体"/>
                <w:kern w:val="0"/>
                <w:sz w:val="18"/>
                <w:szCs w:val="18"/>
              </w:rPr>
              <w:t>：进口</w:t>
            </w:r>
            <w:r>
              <w:rPr>
                <w:kern w:val="0"/>
                <w:sz w:val="18"/>
                <w:szCs w:val="18"/>
              </w:rPr>
              <w:t>,E</w:t>
            </w:r>
            <w:r>
              <w:rPr>
                <w:rFonts w:hAnsi="宋体"/>
                <w:kern w:val="0"/>
                <w:sz w:val="18"/>
                <w:szCs w:val="18"/>
              </w:rPr>
              <w:t>：出口</w:t>
            </w:r>
          </w:p>
        </w:tc>
      </w:tr>
      <w:tr w:rsidR="006F60A3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料件成品标记代码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MtpckEndprdMarkcd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VARCHAR(4)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I</w:t>
            </w:r>
            <w:r>
              <w:rPr>
                <w:rFonts w:hAnsi="宋体"/>
                <w:kern w:val="0"/>
                <w:sz w:val="18"/>
                <w:szCs w:val="18"/>
              </w:rPr>
              <w:t>：料件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E</w:t>
            </w:r>
            <w:r>
              <w:rPr>
                <w:rFonts w:hAnsi="宋体"/>
                <w:kern w:val="0"/>
                <w:sz w:val="18"/>
                <w:szCs w:val="18"/>
              </w:rPr>
              <w:t>：成品</w:t>
            </w:r>
          </w:p>
        </w:tc>
      </w:tr>
      <w:tr w:rsidR="006F60A3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监管方式代码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SupvModecd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VARCHAR(6)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 xml:space="preserve">　</w:t>
            </w:r>
          </w:p>
        </w:tc>
      </w:tr>
      <w:tr w:rsidR="006F60A3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运输方式代码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TrspModecd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VARCHAR(6)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 xml:space="preserve">　</w:t>
            </w:r>
          </w:p>
        </w:tc>
      </w:tr>
      <w:tr w:rsidR="006F60A3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是否报关标志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DclcusFlag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VARCHAR(1)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1.</w:t>
            </w:r>
            <w:r>
              <w:rPr>
                <w:rFonts w:hAnsi="宋体"/>
                <w:kern w:val="0"/>
                <w:sz w:val="18"/>
                <w:szCs w:val="18"/>
              </w:rPr>
              <w:t>报关</w:t>
            </w:r>
            <w:r>
              <w:rPr>
                <w:kern w:val="0"/>
                <w:sz w:val="18"/>
                <w:szCs w:val="18"/>
              </w:rPr>
              <w:t>2.</w:t>
            </w:r>
            <w:r>
              <w:rPr>
                <w:rFonts w:hAnsi="宋体"/>
                <w:kern w:val="0"/>
                <w:sz w:val="18"/>
                <w:szCs w:val="18"/>
              </w:rPr>
              <w:t>非报关</w:t>
            </w:r>
          </w:p>
        </w:tc>
      </w:tr>
      <w:tr w:rsidR="006F60A3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报关类型代码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DclcusTypecd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VARCHAR(25)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1.</w:t>
            </w:r>
            <w:r>
              <w:rPr>
                <w:rFonts w:hAnsi="宋体"/>
                <w:kern w:val="0"/>
                <w:sz w:val="18"/>
                <w:szCs w:val="18"/>
              </w:rPr>
              <w:t>关联报关</w:t>
            </w:r>
            <w:r>
              <w:rPr>
                <w:kern w:val="0"/>
                <w:sz w:val="18"/>
                <w:szCs w:val="18"/>
              </w:rPr>
              <w:t>2.</w:t>
            </w:r>
            <w:r>
              <w:rPr>
                <w:rFonts w:hAnsi="宋体"/>
                <w:kern w:val="0"/>
                <w:sz w:val="18"/>
                <w:szCs w:val="18"/>
              </w:rPr>
              <w:t>对应报关；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当</w:t>
            </w:r>
            <w:r>
              <w:rPr>
                <w:rFonts w:hAnsi="宋体"/>
                <w:kern w:val="0"/>
                <w:sz w:val="18"/>
                <w:szCs w:val="18"/>
              </w:rPr>
              <w:t>报关标志为</w:t>
            </w:r>
            <w:r>
              <w:rPr>
                <w:kern w:val="0"/>
                <w:sz w:val="18"/>
                <w:szCs w:val="18"/>
              </w:rPr>
              <w:t>“1.</w:t>
            </w:r>
            <w:r>
              <w:rPr>
                <w:rFonts w:hAnsi="宋体"/>
                <w:kern w:val="0"/>
                <w:sz w:val="18"/>
                <w:szCs w:val="18"/>
              </w:rPr>
              <w:t>报关</w:t>
            </w:r>
            <w:r>
              <w:rPr>
                <w:kern w:val="0"/>
                <w:sz w:val="18"/>
                <w:szCs w:val="18"/>
              </w:rPr>
              <w:t>”</w:t>
            </w:r>
            <w:r>
              <w:rPr>
                <w:rFonts w:hint="eastAsia"/>
                <w:kern w:val="0"/>
                <w:sz w:val="18"/>
                <w:szCs w:val="18"/>
              </w:rPr>
              <w:t>时</w:t>
            </w:r>
            <w:r>
              <w:rPr>
                <w:rFonts w:hAnsi="宋体"/>
                <w:kern w:val="0"/>
                <w:sz w:val="18"/>
                <w:szCs w:val="18"/>
              </w:rPr>
              <w:t>，企业可选择</w:t>
            </w:r>
            <w:r>
              <w:rPr>
                <w:kern w:val="0"/>
                <w:sz w:val="18"/>
                <w:szCs w:val="18"/>
              </w:rPr>
              <w:t>“</w:t>
            </w:r>
            <w:r>
              <w:rPr>
                <w:rFonts w:hAnsi="宋体"/>
                <w:kern w:val="0"/>
                <w:sz w:val="18"/>
                <w:szCs w:val="18"/>
              </w:rPr>
              <w:t>关联报关单</w:t>
            </w:r>
            <w:r>
              <w:rPr>
                <w:kern w:val="0"/>
                <w:sz w:val="18"/>
                <w:szCs w:val="18"/>
              </w:rPr>
              <w:t>”/“</w:t>
            </w:r>
            <w:r>
              <w:rPr>
                <w:rFonts w:hAnsi="宋体"/>
                <w:kern w:val="0"/>
                <w:sz w:val="18"/>
                <w:szCs w:val="18"/>
              </w:rPr>
              <w:t>对应报关单</w:t>
            </w:r>
            <w:r>
              <w:rPr>
                <w:kern w:val="0"/>
                <w:sz w:val="18"/>
                <w:szCs w:val="18"/>
              </w:rPr>
              <w:t>”</w:t>
            </w:r>
            <w:r>
              <w:rPr>
                <w:rFonts w:hAnsi="宋体"/>
                <w:kern w:val="0"/>
                <w:sz w:val="18"/>
                <w:szCs w:val="18"/>
              </w:rPr>
              <w:t>；</w:t>
            </w:r>
          </w:p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当</w:t>
            </w:r>
            <w:r>
              <w:rPr>
                <w:rFonts w:hAnsi="宋体"/>
                <w:kern w:val="0"/>
                <w:sz w:val="18"/>
                <w:szCs w:val="18"/>
              </w:rPr>
              <w:t>报关标志填写为</w:t>
            </w:r>
            <w:r>
              <w:rPr>
                <w:kern w:val="0"/>
                <w:sz w:val="18"/>
                <w:szCs w:val="18"/>
              </w:rPr>
              <w:t>“2.</w:t>
            </w:r>
            <w:r>
              <w:rPr>
                <w:rFonts w:hAnsi="宋体"/>
                <w:kern w:val="0"/>
                <w:sz w:val="18"/>
                <w:szCs w:val="18"/>
              </w:rPr>
              <w:t>非报关</w:t>
            </w:r>
            <w:r>
              <w:rPr>
                <w:kern w:val="0"/>
                <w:sz w:val="18"/>
                <w:szCs w:val="18"/>
              </w:rPr>
              <w:t>”</w:t>
            </w:r>
            <w:r>
              <w:rPr>
                <w:rFonts w:hint="eastAsia"/>
                <w:kern w:val="0"/>
                <w:sz w:val="18"/>
                <w:szCs w:val="18"/>
              </w:rPr>
              <w:t>时</w:t>
            </w:r>
            <w:r>
              <w:rPr>
                <w:rFonts w:hAnsi="宋体"/>
                <w:kern w:val="0"/>
                <w:sz w:val="18"/>
                <w:szCs w:val="18"/>
              </w:rPr>
              <w:t>，报关标志填写为</w:t>
            </w:r>
            <w:r>
              <w:rPr>
                <w:kern w:val="0"/>
                <w:sz w:val="18"/>
                <w:szCs w:val="18"/>
              </w:rPr>
              <w:t>“2.</w:t>
            </w:r>
            <w:r>
              <w:rPr>
                <w:rFonts w:hAnsi="宋体"/>
                <w:kern w:val="0"/>
                <w:sz w:val="18"/>
                <w:szCs w:val="18"/>
              </w:rPr>
              <w:t>非报关</w:t>
            </w:r>
            <w:r>
              <w:rPr>
                <w:kern w:val="0"/>
                <w:sz w:val="18"/>
                <w:szCs w:val="18"/>
              </w:rPr>
              <w:t>”</w:t>
            </w:r>
            <w:r>
              <w:rPr>
                <w:rFonts w:hAnsi="宋体"/>
                <w:kern w:val="0"/>
                <w:sz w:val="18"/>
                <w:szCs w:val="18"/>
              </w:rPr>
              <w:t>该项不可填。</w:t>
            </w:r>
          </w:p>
        </w:tc>
      </w:tr>
      <w:tr w:rsidR="006F60A3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核扣标记代码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VrfdedMarkcd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VARCHAR(4)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返填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系统自动反填</w:t>
            </w:r>
          </w:p>
        </w:tc>
      </w:tr>
      <w:tr w:rsidR="006F60A3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清单进出卡口状态代码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InvtIochkptStucd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VARCHAR(4)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返填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系统自动反填</w:t>
            </w:r>
          </w:p>
        </w:tc>
      </w:tr>
      <w:tr w:rsidR="006F60A3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预核扣时间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PrevdTime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返填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rPr>
                <w:kern w:val="0"/>
                <w:sz w:val="18"/>
                <w:szCs w:val="18"/>
              </w:rPr>
            </w:pPr>
          </w:p>
        </w:tc>
      </w:tr>
      <w:tr w:rsidR="006F60A3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正式核扣时间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FormalVrfdedTime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返填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rPr>
                <w:kern w:val="0"/>
                <w:sz w:val="18"/>
                <w:szCs w:val="18"/>
              </w:rPr>
            </w:pPr>
          </w:p>
        </w:tc>
      </w:tr>
      <w:tr w:rsidR="006F60A3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</w:t>
            </w: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申请表编号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ApplyNo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 xml:space="preserve">　</w:t>
            </w:r>
          </w:p>
        </w:tc>
      </w:tr>
      <w:tr w:rsidR="006F60A3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</w:t>
            </w:r>
            <w:r>
              <w:rPr>
                <w:rFonts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流转类型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ListType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VARCHAR(1)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非流转类不填写，流转类填写</w:t>
            </w:r>
            <w:r>
              <w:rPr>
                <w:kern w:val="0"/>
                <w:sz w:val="18"/>
                <w:szCs w:val="18"/>
              </w:rPr>
              <w:t>: A</w:t>
            </w:r>
            <w:r>
              <w:rPr>
                <w:rFonts w:hAnsi="宋体"/>
                <w:kern w:val="0"/>
                <w:sz w:val="18"/>
                <w:szCs w:val="18"/>
              </w:rPr>
              <w:t>：加工贸易深加工结转、</w:t>
            </w:r>
            <w:r>
              <w:rPr>
                <w:kern w:val="0"/>
                <w:sz w:val="18"/>
                <w:szCs w:val="18"/>
              </w:rPr>
              <w:t>B</w:t>
            </w:r>
            <w:r>
              <w:rPr>
                <w:rFonts w:hAnsi="宋体"/>
                <w:kern w:val="0"/>
                <w:sz w:val="18"/>
                <w:szCs w:val="18"/>
              </w:rPr>
              <w:t>：加工贸易余料结转、</w:t>
            </w:r>
            <w:r>
              <w:rPr>
                <w:kern w:val="0"/>
                <w:sz w:val="18"/>
                <w:szCs w:val="18"/>
              </w:rPr>
              <w:t>C</w:t>
            </w:r>
            <w:r>
              <w:rPr>
                <w:rFonts w:hAnsi="宋体"/>
                <w:kern w:val="0"/>
                <w:sz w:val="18"/>
                <w:szCs w:val="18"/>
              </w:rPr>
              <w:t>：不作价设备结转</w:t>
            </w:r>
          </w:p>
        </w:tc>
      </w:tr>
      <w:tr w:rsidR="006F60A3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录入企业编号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InputCode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VARCHAR (1</w:t>
            </w: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>
              <w:rPr>
                <w:kern w:val="0"/>
                <w:sz w:val="18"/>
                <w:szCs w:val="18"/>
              </w:rPr>
              <w:t>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rPr>
                <w:kern w:val="0"/>
                <w:sz w:val="18"/>
                <w:szCs w:val="18"/>
              </w:rPr>
            </w:pPr>
          </w:p>
        </w:tc>
      </w:tr>
      <w:tr w:rsidR="006F60A3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录入企业社会信用代码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InputCreditCode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VARCHAR(1</w:t>
            </w:r>
            <w:r>
              <w:rPr>
                <w:rFonts w:hint="eastAsia"/>
                <w:kern w:val="0"/>
                <w:sz w:val="18"/>
                <w:szCs w:val="18"/>
              </w:rPr>
              <w:t>8</w:t>
            </w:r>
            <w:r>
              <w:rPr>
                <w:kern w:val="0"/>
                <w:sz w:val="18"/>
                <w:szCs w:val="18"/>
              </w:rPr>
              <w:t>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返填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rPr>
                <w:kern w:val="0"/>
                <w:sz w:val="18"/>
                <w:szCs w:val="18"/>
              </w:rPr>
            </w:pPr>
          </w:p>
        </w:tc>
      </w:tr>
      <w:tr w:rsidR="006F60A3">
        <w:trPr>
          <w:trHeight w:val="416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45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录入单位名称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InputName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VARCHAR (255)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rPr>
                <w:kern w:val="0"/>
                <w:sz w:val="18"/>
                <w:szCs w:val="18"/>
              </w:rPr>
            </w:pPr>
          </w:p>
        </w:tc>
      </w:tr>
      <w:tr w:rsidR="006F60A3">
        <w:trPr>
          <w:trHeight w:val="49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申报人</w:t>
            </w:r>
            <w:r>
              <w:rPr>
                <w:rFonts w:hAnsi="宋体" w:hint="eastAsia"/>
                <w:kern w:val="0"/>
                <w:sz w:val="18"/>
                <w:szCs w:val="18"/>
              </w:rPr>
              <w:t>IC</w:t>
            </w:r>
            <w:r>
              <w:rPr>
                <w:rFonts w:hAnsi="宋体" w:hint="eastAsia"/>
                <w:kern w:val="0"/>
                <w:sz w:val="18"/>
                <w:szCs w:val="18"/>
              </w:rPr>
              <w:t>卡号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IcCardNo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VARCHAR (20)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rPr>
                <w:kern w:val="0"/>
                <w:sz w:val="18"/>
                <w:szCs w:val="18"/>
              </w:rPr>
            </w:pPr>
          </w:p>
        </w:tc>
      </w:tr>
      <w:tr w:rsidR="006F60A3">
        <w:trPr>
          <w:trHeight w:val="433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录入日期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InputTime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 xml:space="preserve"> DATETIME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rPr>
                <w:kern w:val="0"/>
                <w:sz w:val="18"/>
                <w:szCs w:val="18"/>
              </w:rPr>
            </w:pPr>
          </w:p>
        </w:tc>
      </w:tr>
      <w:tr w:rsidR="006F60A3">
        <w:trPr>
          <w:trHeight w:val="531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清单状态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ListStat</w:t>
            </w: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VARCHAR(1)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返填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系统自动反填</w:t>
            </w:r>
          </w:p>
        </w:tc>
      </w:tr>
      <w:tr w:rsidR="006F60A3">
        <w:trPr>
          <w:trHeight w:val="531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对应报关单申报单位社会统一信用代码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CorrEntryDclEtpsSccd</w:t>
            </w: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VARCHAR(18)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</w:p>
        </w:tc>
      </w:tr>
      <w:tr w:rsidR="006F60A3">
        <w:trPr>
          <w:trHeight w:val="531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对应报关单申报单位代码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CorrEntryDclEtpsNo</w:t>
            </w: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VARCHAR(10)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rFonts w:hAnsi="Times New Roman"/>
                <w:kern w:val="0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kern w:val="0"/>
                <w:sz w:val="18"/>
                <w:szCs w:val="18"/>
              </w:rPr>
              <w:t>当报关类型</w:t>
            </w:r>
            <w:r>
              <w:rPr>
                <w:color w:val="000000" w:themeColor="text1"/>
                <w:kern w:val="0"/>
                <w:sz w:val="18"/>
                <w:szCs w:val="18"/>
              </w:rPr>
              <w:t>DCLCUS_TYPECD</w:t>
            </w:r>
            <w:r>
              <w:rPr>
                <w:rFonts w:hint="eastAsia"/>
                <w:color w:val="000000" w:themeColor="text1"/>
                <w:kern w:val="0"/>
                <w:sz w:val="18"/>
                <w:szCs w:val="18"/>
              </w:rPr>
              <w:t>字段为</w:t>
            </w:r>
            <w:r>
              <w:rPr>
                <w:rFonts w:hint="eastAsia"/>
                <w:color w:val="000000" w:themeColor="text1"/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color w:val="000000" w:themeColor="text1"/>
                <w:kern w:val="0"/>
                <w:sz w:val="18"/>
                <w:szCs w:val="18"/>
              </w:rPr>
              <w:t>时，该字段必填</w:t>
            </w:r>
          </w:p>
        </w:tc>
      </w:tr>
      <w:tr w:rsidR="006F60A3">
        <w:trPr>
          <w:trHeight w:val="531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51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对应报关单申报单位名称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CorrEntryDclEtpsNm</w:t>
            </w: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VARCHAR(512)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rFonts w:hAnsi="Times New Roman"/>
                <w:kern w:val="0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kern w:val="0"/>
                <w:sz w:val="18"/>
                <w:szCs w:val="18"/>
              </w:rPr>
              <w:t>当报关类型</w:t>
            </w:r>
            <w:r>
              <w:rPr>
                <w:color w:val="000000" w:themeColor="text1"/>
                <w:kern w:val="0"/>
                <w:sz w:val="18"/>
                <w:szCs w:val="18"/>
              </w:rPr>
              <w:t>DCLCUS_TYPECD</w:t>
            </w:r>
            <w:r>
              <w:rPr>
                <w:rFonts w:hint="eastAsia"/>
                <w:color w:val="000000" w:themeColor="text1"/>
                <w:kern w:val="0"/>
                <w:sz w:val="18"/>
                <w:szCs w:val="18"/>
              </w:rPr>
              <w:t>字段为</w:t>
            </w:r>
            <w:r>
              <w:rPr>
                <w:rFonts w:hint="eastAsia"/>
                <w:color w:val="000000" w:themeColor="text1"/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color w:val="000000" w:themeColor="text1"/>
                <w:kern w:val="0"/>
                <w:sz w:val="18"/>
                <w:szCs w:val="18"/>
              </w:rPr>
              <w:t>时，该字段必填</w:t>
            </w:r>
          </w:p>
        </w:tc>
      </w:tr>
      <w:tr w:rsidR="006F60A3">
        <w:trPr>
          <w:trHeight w:val="531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报关单类型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DecType</w:t>
            </w: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VARCHAR(1)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1: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进口报关单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2: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出口报关单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3: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进境备案清单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4: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出境备案清单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5: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进境两单一审备案清单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6: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出境两单一审备案清单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B: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转关提前进境备案清单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C: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转关提前出境备案清单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F: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出口二次转关单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G: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进口提前</w:t>
            </w:r>
            <w:r>
              <w:rPr>
                <w:rFonts w:hAnsi="宋体" w:hint="eastAsia"/>
                <w:kern w:val="0"/>
                <w:sz w:val="18"/>
                <w:szCs w:val="18"/>
              </w:rPr>
              <w:t>/</w:t>
            </w:r>
            <w:r>
              <w:rPr>
                <w:rFonts w:hAnsi="宋体" w:hint="eastAsia"/>
                <w:kern w:val="0"/>
                <w:sz w:val="18"/>
                <w:szCs w:val="18"/>
              </w:rPr>
              <w:t>工厂验放报关单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H: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出口提前</w:t>
            </w:r>
            <w:r>
              <w:rPr>
                <w:rFonts w:hAnsi="宋体" w:hint="eastAsia"/>
                <w:kern w:val="0"/>
                <w:sz w:val="18"/>
                <w:szCs w:val="18"/>
              </w:rPr>
              <w:t>/</w:t>
            </w:r>
            <w:r>
              <w:rPr>
                <w:rFonts w:hAnsi="宋体" w:hint="eastAsia"/>
                <w:kern w:val="0"/>
                <w:sz w:val="18"/>
                <w:szCs w:val="18"/>
              </w:rPr>
              <w:t>工厂验放报关单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I: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进口提前</w:t>
            </w:r>
            <w:r>
              <w:rPr>
                <w:rFonts w:hAnsi="宋体" w:hint="eastAsia"/>
                <w:kern w:val="0"/>
                <w:sz w:val="18"/>
                <w:szCs w:val="18"/>
              </w:rPr>
              <w:t>/</w:t>
            </w:r>
            <w:r>
              <w:rPr>
                <w:rFonts w:hAnsi="宋体" w:hint="eastAsia"/>
                <w:kern w:val="0"/>
                <w:sz w:val="18"/>
                <w:szCs w:val="18"/>
              </w:rPr>
              <w:t>暂时进口报关单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J: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出口提前</w:t>
            </w:r>
            <w:r>
              <w:rPr>
                <w:rFonts w:hAnsi="宋体" w:hint="eastAsia"/>
                <w:kern w:val="0"/>
                <w:sz w:val="18"/>
                <w:szCs w:val="18"/>
              </w:rPr>
              <w:t>/</w:t>
            </w:r>
            <w:r>
              <w:rPr>
                <w:rFonts w:hAnsi="宋体" w:hint="eastAsia"/>
                <w:kern w:val="0"/>
                <w:sz w:val="18"/>
                <w:szCs w:val="18"/>
              </w:rPr>
              <w:t>暂时出口报关单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K: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进口提前</w:t>
            </w:r>
            <w:r>
              <w:rPr>
                <w:rFonts w:hAnsi="宋体" w:hint="eastAsia"/>
                <w:kern w:val="0"/>
                <w:sz w:val="18"/>
                <w:szCs w:val="18"/>
              </w:rPr>
              <w:t>/</w:t>
            </w:r>
            <w:r>
              <w:rPr>
                <w:rFonts w:hAnsi="宋体" w:hint="eastAsia"/>
                <w:kern w:val="0"/>
                <w:sz w:val="18"/>
                <w:szCs w:val="18"/>
              </w:rPr>
              <w:t>中欧班列报关单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L: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出口提前</w:t>
            </w:r>
            <w:r>
              <w:rPr>
                <w:rFonts w:hAnsi="宋体" w:hint="eastAsia"/>
                <w:kern w:val="0"/>
                <w:sz w:val="18"/>
                <w:szCs w:val="18"/>
              </w:rPr>
              <w:t>/</w:t>
            </w:r>
            <w:r>
              <w:rPr>
                <w:rFonts w:hAnsi="宋体" w:hint="eastAsia"/>
                <w:kern w:val="0"/>
                <w:sz w:val="18"/>
                <w:szCs w:val="18"/>
              </w:rPr>
              <w:t>中欧班列报关单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M: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出口提前</w:t>
            </w:r>
            <w:r>
              <w:rPr>
                <w:rFonts w:hAnsi="宋体" w:hint="eastAsia"/>
                <w:kern w:val="0"/>
                <w:sz w:val="18"/>
                <w:szCs w:val="18"/>
              </w:rPr>
              <w:t>/</w:t>
            </w:r>
            <w:r>
              <w:rPr>
                <w:rFonts w:hAnsi="宋体" w:hint="eastAsia"/>
                <w:kern w:val="0"/>
                <w:sz w:val="18"/>
                <w:szCs w:val="18"/>
              </w:rPr>
              <w:t>市场采购报关单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N: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出口提前</w:t>
            </w:r>
            <w:r>
              <w:rPr>
                <w:rFonts w:hAnsi="宋体" w:hint="eastAsia"/>
                <w:kern w:val="0"/>
                <w:sz w:val="18"/>
                <w:szCs w:val="18"/>
              </w:rPr>
              <w:t>/</w:t>
            </w:r>
            <w:r>
              <w:rPr>
                <w:rFonts w:hAnsi="宋体" w:hint="eastAsia"/>
                <w:kern w:val="0"/>
                <w:sz w:val="18"/>
                <w:szCs w:val="18"/>
              </w:rPr>
              <w:t>空运联程报关单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O: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进口提前</w:t>
            </w:r>
            <w:r>
              <w:rPr>
                <w:rFonts w:hAnsi="宋体" w:hint="eastAsia"/>
                <w:kern w:val="0"/>
                <w:sz w:val="18"/>
                <w:szCs w:val="18"/>
              </w:rPr>
              <w:t>/</w:t>
            </w:r>
            <w:r>
              <w:rPr>
                <w:rFonts w:hAnsi="宋体" w:hint="eastAsia"/>
                <w:kern w:val="0"/>
                <w:sz w:val="18"/>
                <w:szCs w:val="18"/>
              </w:rPr>
              <w:t>工厂验放备案清单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P: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出口提前</w:t>
            </w:r>
            <w:r>
              <w:rPr>
                <w:rFonts w:hAnsi="宋体" w:hint="eastAsia"/>
                <w:kern w:val="0"/>
                <w:sz w:val="18"/>
                <w:szCs w:val="18"/>
              </w:rPr>
              <w:t>/</w:t>
            </w:r>
            <w:r>
              <w:rPr>
                <w:rFonts w:hAnsi="宋体" w:hint="eastAsia"/>
                <w:kern w:val="0"/>
                <w:sz w:val="18"/>
                <w:szCs w:val="18"/>
              </w:rPr>
              <w:t>工厂验放备案清单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Q: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进口提前</w:t>
            </w:r>
            <w:r>
              <w:rPr>
                <w:rFonts w:hAnsi="宋体" w:hint="eastAsia"/>
                <w:kern w:val="0"/>
                <w:sz w:val="18"/>
                <w:szCs w:val="18"/>
              </w:rPr>
              <w:t>/</w:t>
            </w:r>
            <w:r>
              <w:rPr>
                <w:rFonts w:hAnsi="宋体" w:hint="eastAsia"/>
                <w:kern w:val="0"/>
                <w:sz w:val="18"/>
                <w:szCs w:val="18"/>
              </w:rPr>
              <w:t>暂时进口备案清单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R: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出口提前</w:t>
            </w:r>
            <w:r>
              <w:rPr>
                <w:rFonts w:hAnsi="宋体" w:hint="eastAsia"/>
                <w:kern w:val="0"/>
                <w:sz w:val="18"/>
                <w:szCs w:val="18"/>
              </w:rPr>
              <w:t>/</w:t>
            </w:r>
            <w:r>
              <w:rPr>
                <w:rFonts w:hAnsi="宋体" w:hint="eastAsia"/>
                <w:kern w:val="0"/>
                <w:sz w:val="18"/>
                <w:szCs w:val="18"/>
              </w:rPr>
              <w:t>暂时出口备案清单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S: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进口提前</w:t>
            </w:r>
            <w:r>
              <w:rPr>
                <w:rFonts w:hAnsi="宋体" w:hint="eastAsia"/>
                <w:kern w:val="0"/>
                <w:sz w:val="18"/>
                <w:szCs w:val="18"/>
              </w:rPr>
              <w:t>/</w:t>
            </w:r>
            <w:r>
              <w:rPr>
                <w:rFonts w:hAnsi="宋体" w:hint="eastAsia"/>
                <w:kern w:val="0"/>
                <w:sz w:val="18"/>
                <w:szCs w:val="18"/>
              </w:rPr>
              <w:t>中欧班列备案清单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T: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出口提前</w:t>
            </w:r>
            <w:r>
              <w:rPr>
                <w:rFonts w:hAnsi="宋体" w:hint="eastAsia"/>
                <w:kern w:val="0"/>
                <w:sz w:val="18"/>
                <w:szCs w:val="18"/>
              </w:rPr>
              <w:t>/</w:t>
            </w:r>
            <w:r>
              <w:rPr>
                <w:rFonts w:hAnsi="宋体" w:hint="eastAsia"/>
                <w:kern w:val="0"/>
                <w:sz w:val="18"/>
                <w:szCs w:val="18"/>
              </w:rPr>
              <w:t>中欧班列备案清单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U: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出口提前</w:t>
            </w:r>
            <w:r>
              <w:rPr>
                <w:rFonts w:hAnsi="宋体" w:hint="eastAsia"/>
                <w:kern w:val="0"/>
                <w:sz w:val="18"/>
                <w:szCs w:val="18"/>
              </w:rPr>
              <w:t>/</w:t>
            </w:r>
            <w:r>
              <w:rPr>
                <w:rFonts w:hAnsi="宋体" w:hint="eastAsia"/>
                <w:kern w:val="0"/>
                <w:sz w:val="18"/>
                <w:szCs w:val="18"/>
              </w:rPr>
              <w:t>市场采购备案清单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V: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出口提前</w:t>
            </w:r>
            <w:r>
              <w:rPr>
                <w:rFonts w:hAnsi="宋体" w:hint="eastAsia"/>
                <w:kern w:val="0"/>
                <w:sz w:val="18"/>
                <w:szCs w:val="18"/>
              </w:rPr>
              <w:t>/</w:t>
            </w:r>
            <w:r>
              <w:rPr>
                <w:rFonts w:hAnsi="宋体" w:hint="eastAsia"/>
                <w:kern w:val="0"/>
                <w:sz w:val="18"/>
                <w:szCs w:val="18"/>
              </w:rPr>
              <w:t>空运联程备案清单</w:t>
            </w:r>
          </w:p>
        </w:tc>
      </w:tr>
      <w:tr w:rsidR="006F60A3">
        <w:trPr>
          <w:trHeight w:val="531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修改变更次数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ChgTmsCnt</w:t>
            </w: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NUMBER(19,0)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默认填</w:t>
            </w:r>
            <w:r>
              <w:rPr>
                <w:rFonts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6F60A3">
        <w:trPr>
          <w:trHeight w:val="531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起运</w:t>
            </w:r>
            <w:r>
              <w:rPr>
                <w:rFonts w:hAnsi="宋体" w:hint="eastAsia"/>
                <w:kern w:val="0"/>
                <w:sz w:val="18"/>
                <w:szCs w:val="18"/>
              </w:rPr>
              <w:t>/</w:t>
            </w:r>
            <w:r>
              <w:rPr>
                <w:rFonts w:hAnsi="宋体" w:hint="eastAsia"/>
                <w:kern w:val="0"/>
                <w:sz w:val="18"/>
                <w:szCs w:val="18"/>
              </w:rPr>
              <w:t>运抵国</w:t>
            </w:r>
            <w:r>
              <w:rPr>
                <w:rFonts w:hAnsi="宋体" w:hint="eastAsia"/>
                <w:kern w:val="0"/>
                <w:sz w:val="18"/>
                <w:szCs w:val="18"/>
              </w:rPr>
              <w:t>(</w:t>
            </w:r>
            <w:r>
              <w:rPr>
                <w:rFonts w:hAnsi="宋体" w:hint="eastAsia"/>
                <w:kern w:val="0"/>
                <w:sz w:val="18"/>
                <w:szCs w:val="18"/>
              </w:rPr>
              <w:t>地区）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StshipTrsarvNatcd</w:t>
            </w: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VARCHAR(</w:t>
            </w:r>
            <w:r>
              <w:rPr>
                <w:rFonts w:hint="eastAsia"/>
                <w:kern w:val="0"/>
                <w:sz w:val="18"/>
                <w:szCs w:val="18"/>
              </w:rPr>
              <w:t>3</w:t>
            </w:r>
            <w:r>
              <w:rPr>
                <w:kern w:val="0"/>
                <w:sz w:val="18"/>
                <w:szCs w:val="18"/>
              </w:rPr>
              <w:t>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</w:p>
        </w:tc>
      </w:tr>
      <w:tr w:rsidR="006F60A3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清单类型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InvtType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VARCHAR(</w:t>
            </w: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kern w:val="0"/>
                <w:sz w:val="18"/>
                <w:szCs w:val="18"/>
              </w:rPr>
              <w:t>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rFonts w:hAnsi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kern w:val="0"/>
                <w:sz w:val="18"/>
                <w:szCs w:val="18"/>
              </w:rPr>
              <w:t>0</w:t>
            </w:r>
            <w:r>
              <w:rPr>
                <w:rFonts w:hAnsi="宋体" w:hint="eastAsia"/>
                <w:color w:val="000000" w:themeColor="text1"/>
                <w:kern w:val="0"/>
                <w:sz w:val="18"/>
                <w:szCs w:val="18"/>
              </w:rPr>
              <w:t>：普通清单</w:t>
            </w:r>
          </w:p>
          <w:p w:rsidR="006F60A3" w:rsidRDefault="008E50FA">
            <w:pPr>
              <w:widowControl/>
              <w:rPr>
                <w:rFonts w:hAnsi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kern w:val="0"/>
                <w:sz w:val="18"/>
                <w:szCs w:val="18"/>
              </w:rPr>
              <w:t>1</w:t>
            </w:r>
            <w:r>
              <w:rPr>
                <w:rFonts w:hAnsi="宋体" w:hint="eastAsia"/>
                <w:color w:val="000000" w:themeColor="text1"/>
                <w:kern w:val="0"/>
                <w:sz w:val="18"/>
                <w:szCs w:val="18"/>
              </w:rPr>
              <w:t>：集报清单</w:t>
            </w:r>
          </w:p>
          <w:p w:rsidR="006F60A3" w:rsidRDefault="008E50FA">
            <w:pPr>
              <w:widowControl/>
              <w:rPr>
                <w:rFonts w:hAnsi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kern w:val="0"/>
                <w:sz w:val="18"/>
                <w:szCs w:val="18"/>
              </w:rPr>
              <w:t>3</w:t>
            </w:r>
            <w:r>
              <w:rPr>
                <w:rFonts w:hAnsi="宋体" w:hint="eastAsia"/>
                <w:color w:val="000000" w:themeColor="text1"/>
                <w:kern w:val="0"/>
                <w:sz w:val="18"/>
                <w:szCs w:val="18"/>
              </w:rPr>
              <w:t>：先入区后报关</w:t>
            </w:r>
          </w:p>
          <w:p w:rsidR="006F60A3" w:rsidRDefault="008E50FA">
            <w:pPr>
              <w:widowControl/>
              <w:rPr>
                <w:rFonts w:hAnsi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kern w:val="0"/>
                <w:sz w:val="18"/>
                <w:szCs w:val="18"/>
              </w:rPr>
              <w:t>4</w:t>
            </w:r>
            <w:r>
              <w:rPr>
                <w:rFonts w:hAnsi="宋体" w:hint="eastAsia"/>
                <w:color w:val="000000" w:themeColor="text1"/>
                <w:kern w:val="0"/>
                <w:sz w:val="18"/>
                <w:szCs w:val="18"/>
              </w:rPr>
              <w:t>：简单加工</w:t>
            </w:r>
          </w:p>
          <w:p w:rsidR="006F60A3" w:rsidRDefault="008E50FA">
            <w:pPr>
              <w:widowControl/>
              <w:rPr>
                <w:rFonts w:hAnsi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kern w:val="0"/>
                <w:sz w:val="18"/>
                <w:szCs w:val="18"/>
              </w:rPr>
              <w:t>5</w:t>
            </w:r>
            <w:r>
              <w:rPr>
                <w:rFonts w:hAnsi="宋体" w:hint="eastAsia"/>
                <w:color w:val="000000" w:themeColor="text1"/>
                <w:kern w:val="0"/>
                <w:sz w:val="18"/>
                <w:szCs w:val="18"/>
              </w:rPr>
              <w:t>：保税展示交易</w:t>
            </w:r>
          </w:p>
          <w:p w:rsidR="006F60A3" w:rsidRDefault="008E50FA">
            <w:pPr>
              <w:widowControl/>
              <w:rPr>
                <w:rFonts w:hAnsi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kern w:val="0"/>
                <w:sz w:val="18"/>
                <w:szCs w:val="18"/>
              </w:rPr>
              <w:lastRenderedPageBreak/>
              <w:t>6</w:t>
            </w:r>
            <w:r>
              <w:rPr>
                <w:rFonts w:hAnsi="宋体" w:hint="eastAsia"/>
                <w:color w:val="000000" w:themeColor="text1"/>
                <w:kern w:val="0"/>
                <w:sz w:val="18"/>
                <w:szCs w:val="18"/>
              </w:rPr>
              <w:t>：区内流转</w:t>
            </w:r>
          </w:p>
          <w:p w:rsidR="006F60A3" w:rsidRDefault="008E50FA">
            <w:pPr>
              <w:widowControl/>
              <w:rPr>
                <w:rFonts w:hAnsi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kern w:val="0"/>
                <w:sz w:val="18"/>
                <w:szCs w:val="18"/>
              </w:rPr>
              <w:t>7</w:t>
            </w:r>
            <w:r>
              <w:rPr>
                <w:rFonts w:hAnsi="宋体" w:hint="eastAsia"/>
                <w:color w:val="000000" w:themeColor="text1"/>
                <w:kern w:val="0"/>
                <w:sz w:val="18"/>
                <w:szCs w:val="18"/>
              </w:rPr>
              <w:t>：区港联动</w:t>
            </w:r>
          </w:p>
          <w:p w:rsidR="006F60A3" w:rsidRDefault="008E50FA">
            <w:pPr>
              <w:widowControl/>
              <w:rPr>
                <w:rFonts w:hAnsi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kern w:val="0"/>
                <w:sz w:val="18"/>
                <w:szCs w:val="18"/>
              </w:rPr>
              <w:t>8</w:t>
            </w:r>
            <w:r>
              <w:rPr>
                <w:rFonts w:hAnsi="宋体" w:hint="eastAsia"/>
                <w:color w:val="000000" w:themeColor="text1"/>
                <w:kern w:val="0"/>
                <w:sz w:val="18"/>
                <w:szCs w:val="18"/>
              </w:rPr>
              <w:t>：保税电商</w:t>
            </w:r>
          </w:p>
          <w:p w:rsidR="006F60A3" w:rsidRDefault="008E50FA">
            <w:pPr>
              <w:widowControl/>
              <w:rPr>
                <w:rFonts w:hAnsi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kern w:val="0"/>
                <w:sz w:val="18"/>
                <w:szCs w:val="18"/>
              </w:rPr>
              <w:t>9</w:t>
            </w:r>
            <w:r>
              <w:rPr>
                <w:rFonts w:hAnsi="宋体" w:hint="eastAsia"/>
                <w:color w:val="000000" w:themeColor="text1"/>
                <w:kern w:val="0"/>
                <w:sz w:val="18"/>
                <w:szCs w:val="18"/>
              </w:rPr>
              <w:t>：一纳成品内销</w:t>
            </w:r>
          </w:p>
        </w:tc>
      </w:tr>
      <w:tr w:rsidR="006F60A3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56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报关状态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EntryStucd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VARCHAR(</w:t>
            </w: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kern w:val="0"/>
                <w:sz w:val="18"/>
                <w:szCs w:val="18"/>
              </w:rPr>
              <w:t>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kern w:val="0"/>
                <w:sz w:val="18"/>
                <w:szCs w:val="18"/>
              </w:rPr>
              <w:t>标明对应（关联）报关单放行状态，目前只区分</w:t>
            </w:r>
            <w:r>
              <w:rPr>
                <w:rFonts w:hAnsi="宋体" w:hint="eastAsia"/>
                <w:color w:val="000000" w:themeColor="text1"/>
                <w:kern w:val="0"/>
                <w:sz w:val="18"/>
                <w:szCs w:val="18"/>
              </w:rPr>
              <w:t xml:space="preserve"> 0</w:t>
            </w:r>
            <w:r>
              <w:rPr>
                <w:rFonts w:hAnsi="宋体" w:hint="eastAsia"/>
                <w:color w:val="000000" w:themeColor="text1"/>
                <w:kern w:val="0"/>
                <w:sz w:val="18"/>
                <w:szCs w:val="18"/>
              </w:rPr>
              <w:t>：未放行，</w:t>
            </w:r>
            <w:r>
              <w:rPr>
                <w:rFonts w:hAnsi="宋体" w:hint="eastAsia"/>
                <w:color w:val="000000" w:themeColor="text1"/>
                <w:kern w:val="0"/>
                <w:sz w:val="18"/>
                <w:szCs w:val="18"/>
              </w:rPr>
              <w:t>1</w:t>
            </w:r>
            <w:r>
              <w:rPr>
                <w:rFonts w:hAnsi="宋体" w:hint="eastAsia"/>
                <w:color w:val="000000" w:themeColor="text1"/>
                <w:kern w:val="0"/>
                <w:sz w:val="18"/>
                <w:szCs w:val="18"/>
              </w:rPr>
              <w:t>：已放行。该字段用于区域或物流账册的清单，该类型清单满足两个条件才能核扣：报关单被放行</w:t>
            </w:r>
            <w:r>
              <w:rPr>
                <w:rFonts w:hAnsi="宋体" w:hint="eastAsia"/>
                <w:color w:val="000000" w:themeColor="text1"/>
                <w:kern w:val="0"/>
                <w:sz w:val="18"/>
                <w:szCs w:val="18"/>
              </w:rPr>
              <w:t>+</w:t>
            </w:r>
            <w:r>
              <w:rPr>
                <w:rFonts w:hAnsi="宋体" w:hint="eastAsia"/>
                <w:color w:val="000000" w:themeColor="text1"/>
                <w:kern w:val="0"/>
                <w:sz w:val="18"/>
                <w:szCs w:val="18"/>
              </w:rPr>
              <w:t>货物全部过卡</w:t>
            </w:r>
          </w:p>
        </w:tc>
      </w:tr>
      <w:tr w:rsidR="006F60A3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核放单生成标志代码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PassportUsedTypeCd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VARCHAR(</w:t>
            </w: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kern w:val="0"/>
                <w:sz w:val="18"/>
                <w:szCs w:val="18"/>
              </w:rPr>
              <w:t>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返填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</w:p>
        </w:tc>
      </w:tr>
      <w:tr w:rsidR="006F60A3">
        <w:trPr>
          <w:trHeight w:val="315"/>
          <w:ins w:id="90" w:author="wangwei2" w:date="2018-09-29T10:32:00Z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ins w:id="91" w:author="wangwei2" w:date="2018-09-29T10:32:00Z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kern w:val="0"/>
                <w:sz w:val="18"/>
                <w:szCs w:val="18"/>
              </w:rPr>
              <w:t>58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ins w:id="92" w:author="wangwei2" w:date="2018-09-29T10:32:00Z"/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kern w:val="0"/>
                <w:sz w:val="18"/>
                <w:szCs w:val="18"/>
              </w:rPr>
              <w:t>申报类型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ins w:id="93" w:author="wangwei2" w:date="2018-09-29T10:32:00Z"/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DclTypecd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ins w:id="94" w:author="wangwei2" w:date="2018-09-29T10:32:00Z"/>
                <w:kern w:val="0"/>
                <w:sz w:val="18"/>
                <w:szCs w:val="18"/>
              </w:rPr>
            </w:pPr>
            <w:r>
              <w:rPr>
                <w:color w:val="000000" w:themeColor="text1"/>
                <w:kern w:val="0"/>
                <w:sz w:val="18"/>
                <w:szCs w:val="18"/>
              </w:rPr>
              <w:t>VARCHAR(</w:t>
            </w:r>
            <w:r>
              <w:rPr>
                <w:rFonts w:hint="eastAsia"/>
                <w:color w:val="000000" w:themeColor="text1"/>
                <w:kern w:val="0"/>
                <w:sz w:val="18"/>
                <w:szCs w:val="18"/>
              </w:rPr>
              <w:t>1</w:t>
            </w:r>
            <w:r>
              <w:rPr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ins w:id="95" w:author="wangwei2" w:date="2018-09-29T10:32:00Z"/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kern w:val="0"/>
                <w:sz w:val="18"/>
                <w:szCs w:val="18"/>
              </w:rPr>
              <w:t>是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ins w:id="96" w:author="wangwei2" w:date="2018-09-29T10:32:00Z"/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kern w:val="0"/>
                <w:sz w:val="18"/>
                <w:szCs w:val="18"/>
              </w:rPr>
              <w:t>1-</w:t>
            </w:r>
            <w:r>
              <w:rPr>
                <w:rFonts w:hAnsi="宋体" w:hint="eastAsia"/>
                <w:color w:val="000000" w:themeColor="text1"/>
                <w:kern w:val="0"/>
                <w:sz w:val="18"/>
                <w:szCs w:val="18"/>
              </w:rPr>
              <w:t>备案申请</w:t>
            </w:r>
            <w:r>
              <w:rPr>
                <w:rFonts w:hAnsi="宋体" w:hint="eastAsia"/>
                <w:color w:val="000000" w:themeColor="text1"/>
                <w:kern w:val="0"/>
                <w:sz w:val="18"/>
                <w:szCs w:val="18"/>
              </w:rPr>
              <w:t xml:space="preserve"> 2-</w:t>
            </w:r>
            <w:r>
              <w:rPr>
                <w:rFonts w:hAnsi="宋体" w:hint="eastAsia"/>
                <w:color w:val="000000" w:themeColor="text1"/>
                <w:kern w:val="0"/>
                <w:sz w:val="18"/>
                <w:szCs w:val="18"/>
              </w:rPr>
              <w:t>变更申请</w:t>
            </w:r>
            <w:r>
              <w:rPr>
                <w:rFonts w:hAnsi="宋体" w:hint="eastAsia"/>
                <w:color w:val="000000" w:themeColor="text1"/>
                <w:kern w:val="0"/>
                <w:sz w:val="18"/>
                <w:szCs w:val="18"/>
              </w:rPr>
              <w:t xml:space="preserve"> 3-</w:t>
            </w:r>
            <w:r>
              <w:rPr>
                <w:rFonts w:hAnsi="宋体" w:hint="eastAsia"/>
                <w:color w:val="000000" w:themeColor="text1"/>
                <w:kern w:val="0"/>
                <w:sz w:val="18"/>
                <w:szCs w:val="18"/>
              </w:rPr>
              <w:t>删除申请（目前默认为：</w:t>
            </w:r>
            <w:r>
              <w:rPr>
                <w:rFonts w:hAnsi="宋体" w:hint="eastAsia"/>
                <w:color w:val="000000" w:themeColor="text1"/>
                <w:kern w:val="0"/>
                <w:sz w:val="18"/>
                <w:szCs w:val="18"/>
              </w:rPr>
              <w:t>1</w:t>
            </w:r>
            <w:r>
              <w:rPr>
                <w:rFonts w:hAnsi="宋体" w:hint="eastAsia"/>
                <w:color w:val="000000" w:themeColor="text1"/>
                <w:kern w:val="0"/>
                <w:sz w:val="18"/>
                <w:szCs w:val="18"/>
              </w:rPr>
              <w:t>，后期会增加</w:t>
            </w:r>
            <w:r>
              <w:rPr>
                <w:rFonts w:hAnsi="宋体" w:hint="eastAsia"/>
                <w:color w:val="000000" w:themeColor="text1"/>
                <w:kern w:val="0"/>
                <w:sz w:val="18"/>
                <w:szCs w:val="18"/>
              </w:rPr>
              <w:t>2</w:t>
            </w:r>
            <w:r>
              <w:rPr>
                <w:rFonts w:hAnsi="宋体" w:hint="eastAsia"/>
                <w:color w:val="000000" w:themeColor="text1"/>
                <w:kern w:val="0"/>
                <w:sz w:val="18"/>
                <w:szCs w:val="18"/>
              </w:rPr>
              <w:t>和</w:t>
            </w:r>
            <w:r>
              <w:rPr>
                <w:rFonts w:hAnsi="宋体" w:hint="eastAsia"/>
                <w:color w:val="000000" w:themeColor="text1"/>
                <w:kern w:val="0"/>
                <w:sz w:val="18"/>
                <w:szCs w:val="18"/>
              </w:rPr>
              <w:t>3</w:t>
            </w:r>
            <w:r>
              <w:rPr>
                <w:rFonts w:hAnsi="宋体" w:hint="eastAsia"/>
                <w:color w:val="000000" w:themeColor="text1"/>
                <w:kern w:val="0"/>
                <w:sz w:val="18"/>
                <w:szCs w:val="18"/>
              </w:rPr>
              <w:t>）</w:t>
            </w:r>
          </w:p>
        </w:tc>
      </w:tr>
      <w:tr w:rsidR="006F60A3">
        <w:trPr>
          <w:trHeight w:val="315"/>
          <w:ins w:id="97" w:author="wangwei2" w:date="2018-09-29T10:32:00Z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ins w:id="98" w:author="wangwei2" w:date="2018-09-29T10:32:00Z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kern w:val="0"/>
                <w:sz w:val="18"/>
                <w:szCs w:val="18"/>
              </w:rPr>
              <w:t>59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ins w:id="99" w:author="wangwei2" w:date="2018-09-29T10:32:00Z"/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kern w:val="0"/>
                <w:sz w:val="18"/>
                <w:szCs w:val="18"/>
              </w:rPr>
              <w:t>报关单同步修改标志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ins w:id="100" w:author="wangwei2" w:date="2018-09-29T10:32:00Z"/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NeedEntryModified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ins w:id="101" w:author="wangwei2" w:date="2018-09-29T10:32:00Z"/>
                <w:kern w:val="0"/>
                <w:sz w:val="18"/>
                <w:szCs w:val="18"/>
              </w:rPr>
            </w:pPr>
            <w:r>
              <w:rPr>
                <w:color w:val="000000" w:themeColor="text1"/>
                <w:kern w:val="0"/>
                <w:sz w:val="18"/>
                <w:szCs w:val="18"/>
              </w:rPr>
              <w:t>VARCHAR(</w:t>
            </w:r>
            <w:r>
              <w:rPr>
                <w:rFonts w:hint="eastAsia"/>
                <w:color w:val="000000" w:themeColor="text1"/>
                <w:kern w:val="0"/>
                <w:sz w:val="18"/>
                <w:szCs w:val="18"/>
              </w:rPr>
              <w:t>1</w:t>
            </w:r>
            <w:r>
              <w:rPr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ins w:id="102" w:author="wangwei2" w:date="2018-09-29T10:32:00Z"/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kern w:val="0"/>
                <w:sz w:val="18"/>
                <w:szCs w:val="18"/>
              </w:rPr>
              <w:t>否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rPr>
                <w:ins w:id="103" w:author="wangwei2" w:date="2018-09-29T10:32:00Z"/>
                <w:rFonts w:hAnsi="宋体"/>
                <w:kern w:val="0"/>
                <w:sz w:val="18"/>
                <w:szCs w:val="18"/>
              </w:rPr>
            </w:pPr>
          </w:p>
        </w:tc>
      </w:tr>
      <w:tr w:rsidR="006F60A3">
        <w:trPr>
          <w:trHeight w:val="315"/>
          <w:ins w:id="104" w:author="wangwei2" w:date="2018-09-29T10:32:00Z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ins w:id="105" w:author="wangwei2" w:date="2018-09-29T10:32:00Z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ins w:id="106" w:author="wangwei2" w:date="2018-09-29T10:32:00Z"/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kern w:val="0"/>
                <w:sz w:val="18"/>
                <w:szCs w:val="18"/>
              </w:rPr>
              <w:t>计征金额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ins w:id="107" w:author="wangwei2" w:date="2018-09-29T10:32:00Z"/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LevyBlAmt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ins w:id="108" w:author="wangwei2" w:date="2018-09-29T10:32:00Z"/>
                <w:kern w:val="0"/>
                <w:sz w:val="18"/>
                <w:szCs w:val="18"/>
              </w:rPr>
            </w:pPr>
            <w:r>
              <w:rPr>
                <w:color w:val="000000" w:themeColor="text1"/>
                <w:kern w:val="0"/>
                <w:sz w:val="18"/>
                <w:szCs w:val="18"/>
              </w:rPr>
              <w:t>VARCHAR(</w:t>
            </w:r>
            <w:r>
              <w:rPr>
                <w:rFonts w:hint="eastAsia"/>
                <w:color w:val="000000" w:themeColor="text1"/>
                <w:kern w:val="0"/>
                <w:sz w:val="18"/>
                <w:szCs w:val="18"/>
              </w:rPr>
              <w:t>25</w:t>
            </w:r>
            <w:r>
              <w:rPr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ins w:id="109" w:author="wangwei2" w:date="2018-09-29T10:32:00Z"/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kern w:val="0"/>
                <w:sz w:val="18"/>
                <w:szCs w:val="18"/>
              </w:rPr>
              <w:t>否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rPr>
                <w:ins w:id="110" w:author="wangwei2" w:date="2018-09-29T10:32:00Z"/>
                <w:rFonts w:hAnsi="宋体"/>
                <w:kern w:val="0"/>
                <w:sz w:val="18"/>
                <w:szCs w:val="18"/>
              </w:rPr>
            </w:pPr>
          </w:p>
        </w:tc>
      </w:tr>
      <w:tr w:rsidR="006F60A3">
        <w:trPr>
          <w:trHeight w:val="31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F60A3" w:rsidRDefault="008E50FA">
            <w:pPr>
              <w:widowControl/>
              <w:rPr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kern w:val="0"/>
                <w:sz w:val="18"/>
                <w:szCs w:val="18"/>
              </w:rPr>
              <w:t>61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F60A3" w:rsidRDefault="008E50FA">
            <w:pPr>
              <w:widowControl/>
              <w:rPr>
                <w:rFonts w:hAnsi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kern w:val="0"/>
                <w:sz w:val="18"/>
                <w:szCs w:val="18"/>
              </w:rPr>
              <w:t>备注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Rmk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color w:val="000000" w:themeColor="text1"/>
                <w:kern w:val="0"/>
                <w:sz w:val="18"/>
                <w:szCs w:val="18"/>
              </w:rPr>
            </w:pPr>
            <w:r>
              <w:rPr>
                <w:color w:val="000000" w:themeColor="text1"/>
                <w:kern w:val="0"/>
                <w:sz w:val="18"/>
                <w:szCs w:val="18"/>
              </w:rPr>
              <w:t>VARCHAR(</w:t>
            </w:r>
            <w:r>
              <w:rPr>
                <w:rFonts w:hint="eastAsia"/>
                <w:color w:val="000000" w:themeColor="text1"/>
                <w:kern w:val="0"/>
                <w:sz w:val="18"/>
                <w:szCs w:val="18"/>
              </w:rPr>
              <w:t>4000</w:t>
            </w:r>
            <w:r>
              <w:rPr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rFonts w:hAnsi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kern w:val="0"/>
                <w:sz w:val="18"/>
                <w:szCs w:val="18"/>
              </w:rPr>
              <w:t>否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</w:p>
        </w:tc>
      </w:tr>
    </w:tbl>
    <w:p w:rsidR="006F60A3" w:rsidRDefault="006F60A3"/>
    <w:p w:rsidR="006F60A3" w:rsidRDefault="008E50FA">
      <w:pPr>
        <w:pStyle w:val="4"/>
      </w:pPr>
      <w:r>
        <w:rPr>
          <w:rFonts w:hint="eastAsia"/>
        </w:rPr>
        <w:t>2.6.2.2</w:t>
      </w:r>
      <w:r>
        <w:rPr>
          <w:rFonts w:hint="eastAsia"/>
        </w:rPr>
        <w:t>核注清单表体</w:t>
      </w:r>
      <w:r>
        <w:rPr>
          <w:rFonts w:hint="eastAsia"/>
        </w:rPr>
        <w:t>&lt;InvtListType&gt;</w:t>
      </w:r>
    </w:p>
    <w:tbl>
      <w:tblPr>
        <w:tblpPr w:leftFromText="180" w:rightFromText="180" w:vertAnchor="text" w:horzAnchor="page" w:tblpX="1766" w:tblpY="302"/>
        <w:tblOverlap w:val="never"/>
        <w:tblW w:w="8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1245"/>
        <w:gridCol w:w="1380"/>
        <w:gridCol w:w="1050"/>
        <w:gridCol w:w="741"/>
        <w:gridCol w:w="2551"/>
        <w:gridCol w:w="567"/>
      </w:tblGrid>
      <w:tr w:rsidR="006F60A3">
        <w:trPr>
          <w:trHeight w:val="604"/>
        </w:trPr>
        <w:tc>
          <w:tcPr>
            <w:tcW w:w="82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表体说明：</w:t>
            </w:r>
          </w:p>
        </w:tc>
      </w:tr>
      <w:tr w:rsidR="006F60A3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编号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字段英文名称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字段类型及长度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是否必填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字段说明（包括界面填写规范）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F60A3">
        <w:trPr>
          <w:trHeight w:val="48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中心统一编号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6F60A3" w:rsidRDefault="008E50F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SeqNo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VARCHAR2(</w:t>
            </w:r>
            <w:r>
              <w:rPr>
                <w:rFonts w:hint="eastAsia"/>
                <w:color w:val="000000"/>
                <w:sz w:val="18"/>
                <w:szCs w:val="18"/>
              </w:rPr>
              <w:t>18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kern w:val="0"/>
                <w:sz w:val="18"/>
                <w:szCs w:val="18"/>
              </w:rPr>
              <w:t>首次导入时系统生成并返填</w:t>
            </w:r>
          </w:p>
          <w:p w:rsidR="006F60A3" w:rsidRDefault="008E50FA">
            <w:pPr>
              <w:rPr>
                <w:rFonts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kern w:val="0"/>
                <w:sz w:val="18"/>
                <w:szCs w:val="18"/>
              </w:rPr>
              <w:t>非首次操作须填写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spacing w:before="50" w:after="5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F60A3">
        <w:trPr>
          <w:trHeight w:val="658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商品序号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6F60A3" w:rsidRDefault="008E50F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GdsSeqno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NUMBER(19)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spacing w:before="50" w:after="5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F60A3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备案序号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对应底账序号）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6F60A3" w:rsidRDefault="008E50F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PutrecSeqno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NUMBER(19)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spacing w:before="50" w:after="5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F60A3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商品料号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6F60A3" w:rsidRDefault="008E50F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GdsMtno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VARCHAR2(32)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spacing w:before="50" w:after="5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F60A3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商品编码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6F60A3" w:rsidRDefault="008E50F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Gdecd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VARCHAR(10)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spacing w:before="50" w:after="5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F60A3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商品名称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6F60A3" w:rsidRDefault="008E50F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GdsNm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VARCHAR(512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spacing w:before="50" w:after="5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F60A3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商品规格型号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6F60A3" w:rsidRDefault="008E50F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GdsSpcfModelDesc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VARCHAR2(512)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spacing w:before="50" w:after="5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F60A3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申报计量单位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6F60A3" w:rsidRDefault="008E50F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DclUnitcd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VARCHAR2(3)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spacing w:before="50" w:after="5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F60A3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法定计量单位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6F60A3" w:rsidRDefault="008E50F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LawfUnitcd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VARCHAR2(3)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spacing w:before="50" w:after="5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F60A3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法定第二计量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6F60A3" w:rsidRDefault="008E50F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SecdLawfUnitcd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VARCHAR2(3)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spacing w:before="50" w:after="5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F60A3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ins w:id="111" w:author="wangwei2" w:date="2018-09-29T10:41:00Z">
              <w:r>
                <w:rPr>
                  <w:rFonts w:hint="eastAsia"/>
                  <w:color w:val="000000" w:themeColor="text1"/>
                  <w:sz w:val="18"/>
                  <w:szCs w:val="18"/>
                </w:rPr>
                <w:t>原产国</w:t>
              </w:r>
            </w:ins>
            <w:r>
              <w:rPr>
                <w:rFonts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地区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6F60A3" w:rsidRDefault="008E50FA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Natcd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0A3" w:rsidRDefault="008E50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VARCHAR2(3)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spacing w:before="50" w:after="5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F60A3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企业申报单价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6F60A3" w:rsidRDefault="008E50FA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DclUprcAmt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0A3" w:rsidRDefault="008E50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NUMBER(</w:t>
            </w:r>
            <w:ins w:id="112" w:author="wangwei2" w:date="2018-11-06T15:57:00Z">
              <w:r>
                <w:rPr>
                  <w:rFonts w:hint="eastAsia"/>
                  <w:color w:val="000000" w:themeColor="text1"/>
                  <w:sz w:val="18"/>
                  <w:szCs w:val="18"/>
                </w:rPr>
                <w:t>19</w:t>
              </w:r>
            </w:ins>
            <w:r>
              <w:rPr>
                <w:color w:val="000000" w:themeColor="text1"/>
                <w:sz w:val="18"/>
                <w:szCs w:val="18"/>
              </w:rPr>
              <w:t>,</w:t>
            </w:r>
            <w:ins w:id="113" w:author="wangwei2" w:date="2018-11-06T15:57:00Z">
              <w:r>
                <w:rPr>
                  <w:rFonts w:hint="eastAsia"/>
                  <w:color w:val="000000" w:themeColor="text1"/>
                  <w:sz w:val="18"/>
                  <w:szCs w:val="18"/>
                </w:rPr>
                <w:t>4</w:t>
              </w:r>
            </w:ins>
            <w:r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spacing w:before="50" w:after="5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F60A3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企业申报总价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6F60A3" w:rsidRDefault="008E50FA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DclTotalAmt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0A3" w:rsidRDefault="008E50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NUMBER(</w:t>
            </w:r>
            <w:ins w:id="114" w:author="wangwei2" w:date="2018-11-06T15:57:00Z">
              <w:r>
                <w:rPr>
                  <w:rFonts w:hint="eastAsia"/>
                  <w:color w:val="000000" w:themeColor="text1"/>
                  <w:sz w:val="18"/>
                  <w:szCs w:val="18"/>
                </w:rPr>
                <w:t>19</w:t>
              </w:r>
            </w:ins>
            <w:r>
              <w:rPr>
                <w:color w:val="000000" w:themeColor="text1"/>
                <w:sz w:val="18"/>
                <w:szCs w:val="18"/>
              </w:rPr>
              <w:t>,</w:t>
            </w:r>
            <w:ins w:id="115" w:author="wangwei2" w:date="2018-11-06T15:57:00Z">
              <w:r>
                <w:rPr>
                  <w:rFonts w:hint="eastAsia"/>
                  <w:color w:val="000000" w:themeColor="text1"/>
                  <w:sz w:val="18"/>
                  <w:szCs w:val="18"/>
                </w:rPr>
                <w:t>2</w:t>
              </w:r>
            </w:ins>
            <w:r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spacing w:before="50" w:after="5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F60A3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美元统计总金额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6F60A3" w:rsidRDefault="008E50F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UsdStatTotalAmt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NUMBER(25,5)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spacing w:before="50" w:after="5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F60A3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币制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6F60A3" w:rsidRDefault="008E50F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DclCurrcd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VARCHAR2(3)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spacing w:before="50" w:after="5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F60A3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法定数量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6F60A3" w:rsidRDefault="008E50F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LawfQty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NUMBER(19,5)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spacing w:before="50" w:after="5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F60A3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第二法定数量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6F60A3" w:rsidRDefault="008E50F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SecdLawfQty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NUMBER(19,5)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当法定第二计量单位为空时，该项为非必填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spacing w:before="50" w:after="5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F60A3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重量比例因子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6F60A3" w:rsidRDefault="008E50F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WtSfVal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NUMBER(19,5)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spacing w:before="50" w:after="5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F60A3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第一比例因子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6F60A3" w:rsidRDefault="008E50F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FstSfVal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NUMBER(19,5)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spacing w:before="50" w:after="5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F60A3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第二比例因子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6F60A3" w:rsidRDefault="008E50F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SecdSfVal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NUMBER(19,5)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spacing w:before="50" w:after="5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F60A3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申报数量</w:t>
            </w:r>
            <w:r>
              <w:rPr>
                <w:rFonts w:hint="eastAsia"/>
                <w:sz w:val="18"/>
                <w:szCs w:val="18"/>
              </w:rPr>
              <w:t>*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6F60A3" w:rsidRDefault="008E50F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DclQty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NUMBER(19,5)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spacing w:before="50" w:after="5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F60A3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毛重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6F60A3" w:rsidRDefault="008E50F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GrossWt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NUMBER(19,5)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spacing w:before="50" w:after="5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F60A3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净重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6F60A3" w:rsidRDefault="008E50F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NetWt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NUMBER(19,5)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spacing w:before="50" w:after="5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F60A3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用途代码</w:t>
            </w:r>
            <w:r>
              <w:rPr>
                <w:rFonts w:hint="eastAsia"/>
                <w:sz w:val="18"/>
                <w:szCs w:val="18"/>
              </w:rPr>
              <w:t>*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6F60A3" w:rsidRDefault="008E50F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UseCd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VARCHAR2(4)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取消该字段使用；不需要填写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spacing w:before="50" w:after="5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F60A3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征免方式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6F60A3" w:rsidRDefault="008E50F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LvyrlfModecd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VARCHAR2(6)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spacing w:before="50" w:after="5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F60A3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单耗版本号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6F60A3" w:rsidRDefault="008E50FA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UcnsVerno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0A3" w:rsidRDefault="008E50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VARCHAR2(8)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账册由开关控制是否必填。需看单耗该字段如何定义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F60A3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报关单商品序号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6F60A3" w:rsidRDefault="008E50F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EntryGdsSeqno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NUMBER(19)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企业可录入，如果企业不录入，系统自动返填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F60A3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归类标志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6F60A3" w:rsidRDefault="008E50F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ClyMarkcd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VARCHAR2(4)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spacing w:before="50" w:after="5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F60A3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流转申报表序号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6F60A3" w:rsidRDefault="008E50F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ApplyTbSeqno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NUMBER(19)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流转类专用。用于建立清单商品与流转申请表商品之间的</w:t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关系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spacing w:before="50" w:after="5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F60A3">
        <w:trPr>
          <w:ins w:id="116" w:author="wangwei2" w:date="2018-09-29T10:33:00Z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ins w:id="117" w:author="wangwei2" w:date="2018-09-29T10:33:00Z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lastRenderedPageBreak/>
              <w:t>30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ins w:id="118" w:author="wangwei2" w:date="2018-09-29T10:33:00Z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最终目的国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6F60A3" w:rsidRDefault="008E50FA">
            <w:pPr>
              <w:rPr>
                <w:ins w:id="119" w:author="wangwei2" w:date="2018-09-29T10:33:00Z"/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DestinationNatcd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0A3" w:rsidRDefault="008E50FA">
            <w:pPr>
              <w:rPr>
                <w:ins w:id="120" w:author="wangwei2" w:date="2018-09-29T10:33:00Z"/>
                <w:color w:val="00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VARCHAR2(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ins w:id="121" w:author="wangwei2" w:date="2018-09-29T10:33:00Z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ins w:id="122" w:author="wangwei2" w:date="2018-09-29T10:33:00Z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spacing w:before="50" w:after="50"/>
              <w:jc w:val="left"/>
              <w:rPr>
                <w:ins w:id="123" w:author="wangwei2" w:date="2018-09-29T10:33:00Z"/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F60A3">
        <w:trPr>
          <w:ins w:id="124" w:author="wangwei2" w:date="2018-09-29T10:33:00Z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ins w:id="125" w:author="wangwei2" w:date="2018-09-29T10:33:00Z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31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ins w:id="126" w:author="wangwei2" w:date="2018-09-29T10:33:00Z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修改标志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6F60A3" w:rsidRDefault="008E50FA">
            <w:pPr>
              <w:rPr>
                <w:ins w:id="127" w:author="wangwei2" w:date="2018-09-29T10:33:00Z"/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ModfMarkcd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0A3" w:rsidRDefault="008E50FA">
            <w:pPr>
              <w:rPr>
                <w:ins w:id="128" w:author="wangwei2" w:date="2018-09-29T10:33:00Z"/>
                <w:color w:val="00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VARCHAR2(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ins w:id="129" w:author="wangwei2" w:date="2018-09-29T10:33:00Z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ins w:id="130" w:author="wangwei2" w:date="2018-09-29T10:33:00Z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0-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未修改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1-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修改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2-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删除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3-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增加（目前默认给：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spacing w:before="50" w:after="50"/>
              <w:jc w:val="left"/>
              <w:rPr>
                <w:ins w:id="131" w:author="wangwei2" w:date="2018-09-29T10:33:00Z"/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F60A3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备注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6F60A3" w:rsidRDefault="008E50FA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Rmk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0A3" w:rsidRDefault="008E50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VARCHAR2(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4000</w:t>
            </w:r>
            <w:r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widowControl/>
              <w:spacing w:before="50" w:after="5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6F60A3" w:rsidRDefault="006F60A3"/>
    <w:p w:rsidR="006F60A3" w:rsidRDefault="008E50FA">
      <w:pPr>
        <w:pStyle w:val="4"/>
      </w:pPr>
      <w:r>
        <w:rPr>
          <w:rFonts w:hint="eastAsia"/>
        </w:rPr>
        <w:t>2.6.2.3</w:t>
      </w:r>
      <w:r>
        <w:rPr>
          <w:rFonts w:hint="eastAsia"/>
        </w:rPr>
        <w:t>随附单证请求</w:t>
      </w:r>
      <w:r>
        <w:rPr>
          <w:rFonts w:hint="eastAsia"/>
        </w:rPr>
        <w:t>&lt;</w:t>
      </w:r>
      <w:r>
        <w:t>NemsAcmpRLMessage</w:t>
      </w:r>
      <w:r>
        <w:rPr>
          <w:rFonts w:hint="eastAsia"/>
        </w:rPr>
        <w:t>&gt;</w:t>
      </w:r>
    </w:p>
    <w:tbl>
      <w:tblPr>
        <w:tblW w:w="8403" w:type="dxa"/>
        <w:jc w:val="center"/>
        <w:tblInd w:w="-1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2410"/>
        <w:gridCol w:w="1134"/>
        <w:gridCol w:w="1134"/>
        <w:gridCol w:w="1975"/>
      </w:tblGrid>
      <w:tr w:rsidR="006F60A3">
        <w:trPr>
          <w:jc w:val="center"/>
        </w:trPr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中文说明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字段类型及长度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是否必填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字段说明（包括界面填写规范）</w:t>
            </w:r>
          </w:p>
        </w:tc>
      </w:tr>
      <w:tr w:rsidR="006F60A3">
        <w:trPr>
          <w:trHeight w:val="658"/>
          <w:jc w:val="center"/>
        </w:trPr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NemsAcmpRLType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附件关系表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详见下表</w:t>
            </w:r>
          </w:p>
        </w:tc>
      </w:tr>
      <w:tr w:rsidR="006F60A3">
        <w:trPr>
          <w:trHeight w:val="658"/>
          <w:jc w:val="center"/>
        </w:trPr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BlsNo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业务单据统一编号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VARCHAR2(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64</w:t>
            </w:r>
            <w:r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6F60A3">
        <w:trPr>
          <w:trHeight w:val="658"/>
          <w:jc w:val="center"/>
        </w:trPr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BlsType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业务单证类型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VARCHAR2(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  <w:r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6F60A3">
        <w:trPr>
          <w:trHeight w:val="658"/>
          <w:jc w:val="center"/>
        </w:trPr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ChgTmsCnt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变更次数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VARCHAR2(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19</w:t>
            </w:r>
            <w:r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0或空</w:t>
            </w:r>
          </w:p>
        </w:tc>
      </w:tr>
    </w:tbl>
    <w:p w:rsidR="006F60A3" w:rsidRDefault="006F60A3"/>
    <w:p w:rsidR="006F60A3" w:rsidRDefault="008E50FA">
      <w:pPr>
        <w:pStyle w:val="5"/>
      </w:pPr>
      <w:r>
        <w:rPr>
          <w:rFonts w:hint="eastAsia"/>
          <w:color w:val="000000" w:themeColor="text1"/>
        </w:rPr>
        <w:t>2.6.2.3.1</w:t>
      </w:r>
      <w:r>
        <w:rPr>
          <w:rFonts w:hint="eastAsia"/>
          <w:color w:val="000000" w:themeColor="text1"/>
        </w:rPr>
        <w:t>随附单证</w:t>
      </w:r>
      <w:r>
        <w:rPr>
          <w:rFonts w:hint="eastAsia"/>
        </w:rPr>
        <w:t>表体</w:t>
      </w:r>
      <w:r>
        <w:rPr>
          <w:rFonts w:hint="eastAsia"/>
        </w:rPr>
        <w:t>&lt;</w:t>
      </w:r>
      <w:r>
        <w:t>NemsAcmpRLType</w:t>
      </w:r>
      <w:r>
        <w:rPr>
          <w:rFonts w:hint="eastAsia"/>
        </w:rPr>
        <w:t>&gt;</w:t>
      </w:r>
    </w:p>
    <w:tbl>
      <w:tblPr>
        <w:tblW w:w="8517" w:type="dxa"/>
        <w:jc w:val="center"/>
        <w:tblInd w:w="-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9"/>
        <w:gridCol w:w="950"/>
        <w:gridCol w:w="1177"/>
        <w:gridCol w:w="850"/>
        <w:gridCol w:w="3301"/>
      </w:tblGrid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字段英文名称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字段类型及长度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是否必填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FileName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附件文件名称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</w:t>
            </w:r>
            <w:r>
              <w:rPr>
                <w:rFonts w:hint="eastAsia"/>
                <w:sz w:val="18"/>
                <w:szCs w:val="18"/>
              </w:rPr>
              <w:t>64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非结构化必填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ChgTmsCnt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变更或报核次数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</w:t>
            </w:r>
            <w:r>
              <w:rPr>
                <w:rFonts w:hint="eastAsia"/>
                <w:sz w:val="18"/>
                <w:szCs w:val="18"/>
              </w:rPr>
              <w:t>19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有变更次数的需要填写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AcmpFormFmt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随附单证格式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1－结构化</w:t>
            </w:r>
          </w:p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2－非结构化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BlsType</w:t>
            </w:r>
          </w:p>
          <w:p w:rsidR="006F60A3" w:rsidRDefault="006F60A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业务单证类型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VARCHAR2(4)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1-  资质申请</w:t>
            </w:r>
          </w:p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2-  账册</w:t>
            </w:r>
          </w:p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3-  报核</w:t>
            </w:r>
          </w:p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4－清单</w:t>
            </w:r>
          </w:p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5－质疑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F60A3" w:rsidRDefault="008E50FA">
            <w:pPr>
              <w:rPr>
                <w:szCs w:val="21"/>
              </w:rPr>
            </w:pPr>
            <w:r>
              <w:rPr>
                <w:rFonts w:ascii="宋体" w:hAnsi="宋体" w:cs="宋体"/>
                <w:szCs w:val="21"/>
              </w:rPr>
              <w:t>AcmpFormSeqNo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ascii="Times New Roman" w:hint="eastAsia"/>
                <w:sz w:val="18"/>
                <w:szCs w:val="18"/>
              </w:rPr>
              <w:t>随附单证序号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NUMBER(19)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AcmpFormTypeCD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随附单证类型代码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VARCHAR2(25)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R-减免税证明</w:t>
            </w:r>
          </w:p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 xml:space="preserve"> FILE-文件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cs="宋体"/>
                <w:szCs w:val="21"/>
              </w:rPr>
              <w:lastRenderedPageBreak/>
              <w:t>AcmpFormNo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随附单证编号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</w:t>
            </w:r>
            <w:r>
              <w:rPr>
                <w:rFonts w:hint="eastAsia"/>
                <w:sz w:val="18"/>
                <w:szCs w:val="18"/>
              </w:rPr>
              <w:t>64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szCs w:val="21"/>
              </w:rPr>
            </w:pPr>
            <w:r>
              <w:rPr>
                <w:rFonts w:ascii="宋体" w:hAnsi="宋体" w:cs="宋体"/>
                <w:szCs w:val="21"/>
              </w:rPr>
              <w:t>AcmpFormFileNm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随附单证文件名称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VARCHAR2(512)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企业端上传的文件名，含扩展名(非结构化必填)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InvtGdsSeqNo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清单商品序号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NUMBER(19)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清单用，表头时填0，表体时填写清单表体序号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IcCardNo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上传人</w:t>
            </w:r>
            <w:r>
              <w:rPr>
                <w:rFonts w:hint="eastAsia"/>
                <w:sz w:val="18"/>
                <w:szCs w:val="18"/>
              </w:rPr>
              <w:t>IC</w:t>
            </w:r>
            <w:r>
              <w:rPr>
                <w:rFonts w:hint="eastAsia"/>
                <w:sz w:val="18"/>
                <w:szCs w:val="18"/>
              </w:rPr>
              <w:t>卡号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VARCHAR2(16)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TransferTradeCode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上传单位海关编码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VARCHAR2(18)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Rmk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VARCHAR2(4000)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ModfMarkCD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修改标记代码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VARCHAR2(4)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0-未修改 1-修改  3-增加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PocketId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VARCHAR2(128)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通一票数据包id必须相同.</w:t>
            </w:r>
          </w:p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如果多个附件中有一票非结构化，必填；本次操作附件全部为结构化不可填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CurPocketNo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当前包序号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NUMBER(3)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如果多个附件中有一票非结构化，必填；本次操作附件全部为结构化不可填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TotalPocketQty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总包数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NUMBER(3)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如果多个附件中有一票非结构化，必填；本次操作附件全部为结构化不可填</w:t>
            </w:r>
          </w:p>
        </w:tc>
      </w:tr>
    </w:tbl>
    <w:p w:rsidR="006F60A3" w:rsidRDefault="006F60A3"/>
    <w:p w:rsidR="006F60A3" w:rsidRDefault="008E50FA">
      <w:pPr>
        <w:pStyle w:val="4"/>
      </w:pPr>
      <w:r>
        <w:rPr>
          <w:rFonts w:hint="eastAsia"/>
        </w:rPr>
        <w:t>2.6.2.4</w:t>
      </w:r>
      <w:r>
        <w:rPr>
          <w:rFonts w:hint="eastAsia"/>
        </w:rPr>
        <w:t>临时报关单表头</w:t>
      </w:r>
      <w:r>
        <w:rPr>
          <w:rFonts w:hint="eastAsia"/>
        </w:rPr>
        <w:t>&lt;InvtDecHeadType&gt;</w:t>
      </w:r>
    </w:p>
    <w:tbl>
      <w:tblPr>
        <w:tblW w:w="8517" w:type="dxa"/>
        <w:jc w:val="center"/>
        <w:tblInd w:w="-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9"/>
        <w:gridCol w:w="950"/>
        <w:gridCol w:w="1415"/>
        <w:gridCol w:w="720"/>
        <w:gridCol w:w="3193"/>
      </w:tblGrid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字段英文名称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字段类型及长度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是否必填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SeqNo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清单中心统一编号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VARCHAR2(18)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DecSeqNo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报关单统一编号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VARCHAR2(18)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F60A3">
        <w:trPr>
          <w:trHeight w:val="90"/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PutrecNo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备案编号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VARCHAR2(64)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BizopEtpsSccd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经营企业社会信用代码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VARCHAR2(18)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BizopEtpsno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经营企业编号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VARCHAR2(10)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BizopEtpsNm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经营企业名称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VARCHAR2(512)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RvsngdEtpsSccd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收发货企业社会信用代码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VARCHAR2(18)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RcvgdEtpsno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收货企业</w:t>
            </w: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编号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VARCHAR2(10)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RcvgdEtpsNm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收货企业名称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VARCHAR2(512)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DclEtpsSccd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申报企业社会信用代码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VARCHAR2(18)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DclEtpsno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申报企业编号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VARCHAR2(10)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DclEtpsNm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申报企业名称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VARCHAR2(512)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InputCode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录入单位代码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VARCHAR2(10)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InputCreditCode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录入单位社会信用代码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VARCHAR2(18)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InputName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录入单位名称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VARCHAR2(512)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ImpexpPortcd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进出口口岸代码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VARCHAR2(4)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DclPlcCuscd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申报地关区代码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VARCHAR2(4)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ImpexpMarkcd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进出口标记代码（I-进口 E-出口）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VARCHAR2(4)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“I”：进口。</w:t>
            </w:r>
          </w:p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“E”：出口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SupvModecd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监管方式代码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VARCHAR2(6)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TrspModecd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运输方式代码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VARCHAR2(6)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TradeCountry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起运国/运抵国（地区）代码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VARCHAR2(3)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DecType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报关单类型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VARCHAR2(4)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1: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进口报关单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2: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出口报关单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3: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进境备案清单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4: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出境备案清单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5: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进境两单一审备案清单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6: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出境两单一审备案清单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B: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转关提前进境备案清单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C: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转关提前出境备案清单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F: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出口二次转关单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G: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进口提前</w:t>
            </w:r>
            <w:r>
              <w:rPr>
                <w:rFonts w:hAnsi="宋体" w:hint="eastAsia"/>
                <w:kern w:val="0"/>
                <w:sz w:val="18"/>
                <w:szCs w:val="18"/>
              </w:rPr>
              <w:t>/</w:t>
            </w:r>
            <w:r>
              <w:rPr>
                <w:rFonts w:hAnsi="宋体" w:hint="eastAsia"/>
                <w:kern w:val="0"/>
                <w:sz w:val="18"/>
                <w:szCs w:val="18"/>
              </w:rPr>
              <w:t>工厂验放报关单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H: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出口提前</w:t>
            </w:r>
            <w:r>
              <w:rPr>
                <w:rFonts w:hAnsi="宋体" w:hint="eastAsia"/>
                <w:kern w:val="0"/>
                <w:sz w:val="18"/>
                <w:szCs w:val="18"/>
              </w:rPr>
              <w:t>/</w:t>
            </w:r>
            <w:r>
              <w:rPr>
                <w:rFonts w:hAnsi="宋体" w:hint="eastAsia"/>
                <w:kern w:val="0"/>
                <w:sz w:val="18"/>
                <w:szCs w:val="18"/>
              </w:rPr>
              <w:t>工厂验放报关单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lastRenderedPageBreak/>
              <w:t>I: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进口提前</w:t>
            </w:r>
            <w:r>
              <w:rPr>
                <w:rFonts w:hAnsi="宋体" w:hint="eastAsia"/>
                <w:kern w:val="0"/>
                <w:sz w:val="18"/>
                <w:szCs w:val="18"/>
              </w:rPr>
              <w:t>/</w:t>
            </w:r>
            <w:r>
              <w:rPr>
                <w:rFonts w:hAnsi="宋体" w:hint="eastAsia"/>
                <w:kern w:val="0"/>
                <w:sz w:val="18"/>
                <w:szCs w:val="18"/>
              </w:rPr>
              <w:t>暂时进口报关单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J: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出口提前</w:t>
            </w:r>
            <w:r>
              <w:rPr>
                <w:rFonts w:hAnsi="宋体" w:hint="eastAsia"/>
                <w:kern w:val="0"/>
                <w:sz w:val="18"/>
                <w:szCs w:val="18"/>
              </w:rPr>
              <w:t>/</w:t>
            </w:r>
            <w:r>
              <w:rPr>
                <w:rFonts w:hAnsi="宋体" w:hint="eastAsia"/>
                <w:kern w:val="0"/>
                <w:sz w:val="18"/>
                <w:szCs w:val="18"/>
              </w:rPr>
              <w:t>暂时出口报关单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K: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进口提前</w:t>
            </w:r>
            <w:r>
              <w:rPr>
                <w:rFonts w:hAnsi="宋体" w:hint="eastAsia"/>
                <w:kern w:val="0"/>
                <w:sz w:val="18"/>
                <w:szCs w:val="18"/>
              </w:rPr>
              <w:t>/</w:t>
            </w:r>
            <w:r>
              <w:rPr>
                <w:rFonts w:hAnsi="宋体" w:hint="eastAsia"/>
                <w:kern w:val="0"/>
                <w:sz w:val="18"/>
                <w:szCs w:val="18"/>
              </w:rPr>
              <w:t>中欧班列报关单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L: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出口提前</w:t>
            </w:r>
            <w:r>
              <w:rPr>
                <w:rFonts w:hAnsi="宋体" w:hint="eastAsia"/>
                <w:kern w:val="0"/>
                <w:sz w:val="18"/>
                <w:szCs w:val="18"/>
              </w:rPr>
              <w:t>/</w:t>
            </w:r>
            <w:r>
              <w:rPr>
                <w:rFonts w:hAnsi="宋体" w:hint="eastAsia"/>
                <w:kern w:val="0"/>
                <w:sz w:val="18"/>
                <w:szCs w:val="18"/>
              </w:rPr>
              <w:t>中欧班列报关单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M: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出口提前</w:t>
            </w:r>
            <w:r>
              <w:rPr>
                <w:rFonts w:hAnsi="宋体" w:hint="eastAsia"/>
                <w:kern w:val="0"/>
                <w:sz w:val="18"/>
                <w:szCs w:val="18"/>
              </w:rPr>
              <w:t>/</w:t>
            </w:r>
            <w:r>
              <w:rPr>
                <w:rFonts w:hAnsi="宋体" w:hint="eastAsia"/>
                <w:kern w:val="0"/>
                <w:sz w:val="18"/>
                <w:szCs w:val="18"/>
              </w:rPr>
              <w:t>市场采购报关单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N: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出口提前</w:t>
            </w:r>
            <w:r>
              <w:rPr>
                <w:rFonts w:hAnsi="宋体" w:hint="eastAsia"/>
                <w:kern w:val="0"/>
                <w:sz w:val="18"/>
                <w:szCs w:val="18"/>
              </w:rPr>
              <w:t>/</w:t>
            </w:r>
            <w:r>
              <w:rPr>
                <w:rFonts w:hAnsi="宋体" w:hint="eastAsia"/>
                <w:kern w:val="0"/>
                <w:sz w:val="18"/>
                <w:szCs w:val="18"/>
              </w:rPr>
              <w:t>空运联程报关单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O: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进口提前</w:t>
            </w:r>
            <w:r>
              <w:rPr>
                <w:rFonts w:hAnsi="宋体" w:hint="eastAsia"/>
                <w:kern w:val="0"/>
                <w:sz w:val="18"/>
                <w:szCs w:val="18"/>
              </w:rPr>
              <w:t>/</w:t>
            </w:r>
            <w:r>
              <w:rPr>
                <w:rFonts w:hAnsi="宋体" w:hint="eastAsia"/>
                <w:kern w:val="0"/>
                <w:sz w:val="18"/>
                <w:szCs w:val="18"/>
              </w:rPr>
              <w:t>工厂验放备案清单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P: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出口提前</w:t>
            </w:r>
            <w:r>
              <w:rPr>
                <w:rFonts w:hAnsi="宋体" w:hint="eastAsia"/>
                <w:kern w:val="0"/>
                <w:sz w:val="18"/>
                <w:szCs w:val="18"/>
              </w:rPr>
              <w:t>/</w:t>
            </w:r>
            <w:r>
              <w:rPr>
                <w:rFonts w:hAnsi="宋体" w:hint="eastAsia"/>
                <w:kern w:val="0"/>
                <w:sz w:val="18"/>
                <w:szCs w:val="18"/>
              </w:rPr>
              <w:t>工厂验放备案清单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Q: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进口提前</w:t>
            </w:r>
            <w:r>
              <w:rPr>
                <w:rFonts w:hAnsi="宋体" w:hint="eastAsia"/>
                <w:kern w:val="0"/>
                <w:sz w:val="18"/>
                <w:szCs w:val="18"/>
              </w:rPr>
              <w:t>/</w:t>
            </w:r>
            <w:r>
              <w:rPr>
                <w:rFonts w:hAnsi="宋体" w:hint="eastAsia"/>
                <w:kern w:val="0"/>
                <w:sz w:val="18"/>
                <w:szCs w:val="18"/>
              </w:rPr>
              <w:t>暂时进口备案清单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R: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出口提前</w:t>
            </w:r>
            <w:r>
              <w:rPr>
                <w:rFonts w:hAnsi="宋体" w:hint="eastAsia"/>
                <w:kern w:val="0"/>
                <w:sz w:val="18"/>
                <w:szCs w:val="18"/>
              </w:rPr>
              <w:t>/</w:t>
            </w:r>
            <w:r>
              <w:rPr>
                <w:rFonts w:hAnsi="宋体" w:hint="eastAsia"/>
                <w:kern w:val="0"/>
                <w:sz w:val="18"/>
                <w:szCs w:val="18"/>
              </w:rPr>
              <w:t>暂时出口备案清单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S: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进口提前</w:t>
            </w:r>
            <w:r>
              <w:rPr>
                <w:rFonts w:hAnsi="宋体" w:hint="eastAsia"/>
                <w:kern w:val="0"/>
                <w:sz w:val="18"/>
                <w:szCs w:val="18"/>
              </w:rPr>
              <w:t>/</w:t>
            </w:r>
            <w:r>
              <w:rPr>
                <w:rFonts w:hAnsi="宋体" w:hint="eastAsia"/>
                <w:kern w:val="0"/>
                <w:sz w:val="18"/>
                <w:szCs w:val="18"/>
              </w:rPr>
              <w:t>中欧班列备案清单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T: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出口提前</w:t>
            </w:r>
            <w:r>
              <w:rPr>
                <w:rFonts w:hAnsi="宋体" w:hint="eastAsia"/>
                <w:kern w:val="0"/>
                <w:sz w:val="18"/>
                <w:szCs w:val="18"/>
              </w:rPr>
              <w:t>/</w:t>
            </w:r>
            <w:r>
              <w:rPr>
                <w:rFonts w:hAnsi="宋体" w:hint="eastAsia"/>
                <w:kern w:val="0"/>
                <w:sz w:val="18"/>
                <w:szCs w:val="18"/>
              </w:rPr>
              <w:t>中欧班列备案清单</w:t>
            </w:r>
          </w:p>
          <w:p w:rsidR="006F60A3" w:rsidRDefault="008E50FA">
            <w:pPr>
              <w:widowControl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U: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出口提前</w:t>
            </w:r>
            <w:r>
              <w:rPr>
                <w:rFonts w:hAnsi="宋体" w:hint="eastAsia"/>
                <w:kern w:val="0"/>
                <w:sz w:val="18"/>
                <w:szCs w:val="18"/>
              </w:rPr>
              <w:t>/</w:t>
            </w:r>
            <w:r>
              <w:rPr>
                <w:rFonts w:hAnsi="宋体" w:hint="eastAsia"/>
                <w:kern w:val="0"/>
                <w:sz w:val="18"/>
                <w:szCs w:val="18"/>
              </w:rPr>
              <w:t>市场采购备案清单</w:t>
            </w:r>
          </w:p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V:</w:t>
            </w:r>
            <w:r>
              <w:rPr>
                <w:rFonts w:hAnsi="宋体" w:hint="eastAsia"/>
                <w:kern w:val="0"/>
                <w:sz w:val="18"/>
                <w:szCs w:val="18"/>
              </w:rPr>
              <w:t>出口提前</w:t>
            </w:r>
            <w:r>
              <w:rPr>
                <w:rFonts w:hAnsi="宋体" w:hint="eastAsia"/>
                <w:kern w:val="0"/>
                <w:sz w:val="18"/>
                <w:szCs w:val="18"/>
              </w:rPr>
              <w:t>/</w:t>
            </w:r>
            <w:r>
              <w:rPr>
                <w:rFonts w:hAnsi="宋体" w:hint="eastAsia"/>
                <w:kern w:val="0"/>
                <w:sz w:val="18"/>
                <w:szCs w:val="18"/>
              </w:rPr>
              <w:t>空运联程备案清单</w:t>
            </w:r>
            <w:bookmarkStart w:id="132" w:name="_GoBack"/>
            <w:bookmarkEnd w:id="132"/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Rmk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VARCHAR2(4000)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CreateFlag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是否已生成报关单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VARCHAR2(1)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BillNo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提单号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VARCHAR2(32)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ContrNo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合同号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VARCHAR2(32)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CutMode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征免性质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VARCHAR2(3)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DistinatePort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经停港/指运港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VARCHAR2(6)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FeeCurr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运费币制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VARCHAR2(3)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FeeMark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运费标记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VARCHAR2(1)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FeeRate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运费／率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NUMBER(19,5)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GrossWet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毛重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NUMBER(19,5)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InsurCurr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保险费币制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VARCHAR2(3)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InsurMark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保险费标记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VARCHAR2(1)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InsurRate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保险费／率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NUMBER(19,5)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LicenseNo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许可证编号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VARCHAR2(20)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NetWt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净重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NUMBER(19,5)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OtherCurr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杂费币制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VARCHAR2(3)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OtherMark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杂费标记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VARCHAR2(1)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OtherRate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杂费／率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NUMBER(19,5)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PackNo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件数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VARCHAR2(9)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TrafName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运输工具代码及名称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VARCHAR2(50)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TransMode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成交方式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VARCHAR2(1)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Type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单据类型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VARCHAR2(2)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WrapType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包装种类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VARCHAR2(2)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PromiseItems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承诺事项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VARCHAR2(32)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TradeAreaCode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贸易国别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VARCHAR2(3)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DespPortCode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启运港代码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VARCHAR2(8)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EntryPortCode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入境/离境口岸代码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VARCHAR2(8)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GoodsPlace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存放地点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VARCHAR2(100)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OverseasConsignorCode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境外发货人代码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VARCHAR2(50)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OverseasConsignorCname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境外收发货人名称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VARCHAR2(150)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OverseasConsignorEname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境外发货人名称（外文）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VARCHAR2(100)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OverseasConsignorAddr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境外收发货人地址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VARCHAR2(100)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OverseasConsigneeCode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境外收货人编码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VARCHAR2(50)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OverseasConsigneeEname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境外收货人名称(外文)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VARCHAR2(400)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</w:tbl>
    <w:p w:rsidR="006F60A3" w:rsidRDefault="006F60A3"/>
    <w:p w:rsidR="006F60A3" w:rsidRDefault="008E50FA">
      <w:pPr>
        <w:pStyle w:val="4"/>
      </w:pPr>
      <w:r>
        <w:rPr>
          <w:rFonts w:hint="eastAsia"/>
        </w:rPr>
        <w:t>2.6.2.5</w:t>
      </w:r>
      <w:r>
        <w:rPr>
          <w:rFonts w:hint="eastAsia"/>
        </w:rPr>
        <w:t>临时报关单表体</w:t>
      </w:r>
      <w:r>
        <w:rPr>
          <w:rFonts w:hint="eastAsia"/>
        </w:rPr>
        <w:t>&lt;InvtDecListType&gt;</w:t>
      </w:r>
    </w:p>
    <w:tbl>
      <w:tblPr>
        <w:tblW w:w="8517" w:type="dxa"/>
        <w:jc w:val="center"/>
        <w:tblInd w:w="-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9"/>
        <w:gridCol w:w="950"/>
        <w:gridCol w:w="1340"/>
        <w:gridCol w:w="825"/>
        <w:gridCol w:w="3163"/>
      </w:tblGrid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字段英文名称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字段类型及长度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是否必填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F60A3" w:rsidRDefault="008E50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SeqNo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清单中心统一编号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VARCHAR2(18)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DecSeqNo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报关单统一编号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VARCHAR2(18)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EntryGdsSeqno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报关单商品序号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VARCHAR2(19)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PutrecSeqno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备案序号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VARCHAR2(4000)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Gdecd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商品编码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VARCHAR2(10)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GdsNm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商品名称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VARCHAR2(512)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GdsSpcfModelDesc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商品规格型号描述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VARCHAR2(512)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DclUnitcd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申报计量单位代码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VARCHAR2(3)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LawfUnitcd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法定计量单位代码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VARCHAR2(3)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SecdLawfUnitcd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第二法定计量单位代码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VARCHAR2(3)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DclUprcAmt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申报单价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NUMBER(19,4)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DclTotalAmt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申报总价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NUMBER(19,2)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DclCurrCd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申报币制代码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VARCHAR2(3)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NatCd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原产国（地区）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VARCHAR2(3)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DestinationNatcd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最终目的国（地区）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VARCHAR2(3)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LawfQty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法定数量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NUMBER(25,5)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SecdLawfQty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第二法定数量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NUMBER(25,5)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DclQty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申报数量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NUMBER(25,5)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UseCd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用途代码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VARCHAR2(4)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Rmk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VARCHAR2(4000)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LvyrlfModecd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征免方式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VARCHAR2(6)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6F60A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CiqCode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检验检疫编码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VARCHAR2(20)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DeclGoodsEname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商品英文名称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VARCHAR2(100)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OrigPlaceCode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原产地区代码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VARCHAR2(50)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Purpose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用途代码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VARCHAR2(4)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ProdValidDt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产品有效期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VARCHAR2(20)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ProdQgp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产品保质期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VARCHAR2(20)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GoodsAttr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货物属性代码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VARCHAR2(20)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Stuff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成份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原料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组份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VARCHAR2(400)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UnCode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</w:t>
            </w:r>
            <w:r>
              <w:rPr>
                <w:rFonts w:hint="eastAsia"/>
                <w:sz w:val="18"/>
                <w:szCs w:val="18"/>
              </w:rPr>
              <w:t>编码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VARCHAR2(20)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DangName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危险货物名称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VARCHAR2(80)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DangPackType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危包类别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VARCHAR2(4)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DangPackSpec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危包规格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VARCHAR2(24)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EngManEntCnm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境外生产企业名称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VARCHAR2(100)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NoDangFlag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非危险化学品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VARCHAR2(1)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DestCode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目的地代码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VARCHAR2(8)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GoodsSpec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检验检疫货物规格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VARCHAR2(2000)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GoodsModel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货物型号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VARCHAR2(2000)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GoodsBrand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货物品牌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VARCHAR2(2000)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ProduceDate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生产日期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VARCHAR2(2000)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ProdBatchNo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生产批号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VARCHAR2(2000)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DistrictCode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境内目的地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境内货源地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VARCHAR2(5)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CiqName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检验检疫名称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VARCHAR2(50)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MnufctrRegno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生产单位注册号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VARCHAR2(20)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  <w:tr w:rsidR="006F60A3">
        <w:trPr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60A3" w:rsidRDefault="008E50F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MnufctrRegName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生产单位名称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VARCHAR2(150)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0A3" w:rsidRDefault="008E50F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参考报关单填写规范进行填写</w:t>
            </w:r>
          </w:p>
        </w:tc>
      </w:tr>
    </w:tbl>
    <w:p w:rsidR="006F60A3" w:rsidRDefault="006F60A3"/>
    <w:p w:rsidR="006F60A3" w:rsidRDefault="008E50FA">
      <w:pPr>
        <w:pStyle w:val="2"/>
        <w:numPr>
          <w:ilvl w:val="0"/>
          <w:numId w:val="0"/>
        </w:numPr>
      </w:pPr>
      <w:r>
        <w:rPr>
          <w:rFonts w:hint="eastAsia"/>
        </w:rPr>
        <w:t xml:space="preserve">2.7 </w:t>
      </w:r>
      <w:r>
        <w:rPr>
          <w:rFonts w:hint="eastAsia"/>
        </w:rPr>
        <w:t>耗料单报文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SAS</w:t>
      </w:r>
      <w:r>
        <w:rPr>
          <w:rFonts w:hint="eastAsia"/>
          <w:color w:val="FF0000"/>
        </w:rPr>
        <w:t>项目新增）</w:t>
      </w:r>
    </w:p>
    <w:p w:rsidR="006F60A3" w:rsidRDefault="008E50FA">
      <w:pPr>
        <w:pStyle w:val="3"/>
      </w:pPr>
      <w:r>
        <w:rPr>
          <w:rFonts w:hint="eastAsia"/>
        </w:rPr>
        <w:t>2.7.1</w:t>
      </w:r>
      <w:r>
        <w:rPr>
          <w:rFonts w:hint="eastAsia"/>
        </w:rPr>
        <w:t>报文定义</w:t>
      </w:r>
    </w:p>
    <w:p w:rsidR="006F60A3" w:rsidRDefault="008E50FA">
      <w:r>
        <w:rPr>
          <w:rFonts w:hint="eastAsia"/>
        </w:rPr>
        <w:t>数据结构标志：</w:t>
      </w:r>
    </w:p>
    <w:tbl>
      <w:tblPr>
        <w:tblStyle w:val="af"/>
        <w:tblpPr w:leftFromText="180" w:rightFromText="180" w:vertAnchor="text" w:horzAnchor="page" w:tblpX="1981" w:tblpY="314"/>
        <w:tblOverlap w:val="never"/>
        <w:tblW w:w="7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171"/>
        <w:gridCol w:w="1651"/>
        <w:gridCol w:w="1421"/>
        <w:gridCol w:w="1499"/>
      </w:tblGrid>
      <w:tr w:rsidR="006F60A3">
        <w:tc>
          <w:tcPr>
            <w:tcW w:w="3171" w:type="dxa"/>
            <w:shd w:val="clear" w:color="auto" w:fill="ADB9CA"/>
          </w:tcPr>
          <w:p w:rsidR="006F60A3" w:rsidRDefault="008E50FA">
            <w:pPr>
              <w:pStyle w:val="20"/>
              <w:ind w:firstLineChars="0" w:firstLine="0"/>
            </w:pP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报文体结构标志</w:t>
            </w:r>
          </w:p>
        </w:tc>
        <w:tc>
          <w:tcPr>
            <w:tcW w:w="1651" w:type="dxa"/>
            <w:shd w:val="clear" w:color="auto" w:fill="ADB9CA"/>
          </w:tcPr>
          <w:p w:rsidR="006F60A3" w:rsidRDefault="008E50FA">
            <w:pPr>
              <w:pStyle w:val="2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421" w:type="dxa"/>
            <w:shd w:val="clear" w:color="auto" w:fill="ADB9CA"/>
          </w:tcPr>
          <w:p w:rsidR="006F60A3" w:rsidRDefault="008E50FA">
            <w:pPr>
              <w:pStyle w:val="20"/>
              <w:ind w:firstLineChars="0" w:firstLine="0"/>
            </w:pPr>
            <w:r>
              <w:rPr>
                <w:rFonts w:hint="eastAsia"/>
              </w:rPr>
              <w:t>发送定义</w:t>
            </w:r>
          </w:p>
        </w:tc>
        <w:tc>
          <w:tcPr>
            <w:tcW w:w="1499" w:type="dxa"/>
            <w:shd w:val="clear" w:color="auto" w:fill="ADB9CA"/>
          </w:tcPr>
          <w:p w:rsidR="006F60A3" w:rsidRDefault="008E50FA">
            <w:pPr>
              <w:pStyle w:val="20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F60A3">
        <w:tc>
          <w:tcPr>
            <w:tcW w:w="3171" w:type="dxa"/>
          </w:tcPr>
          <w:p w:rsidR="006F60A3" w:rsidRDefault="008E50FA">
            <w:pPr>
              <w:pStyle w:val="20"/>
              <w:ind w:firstLineChars="0" w:firstLine="0"/>
            </w:pPr>
            <w:r>
              <w:rPr>
                <w:rFonts w:hint="eastAsia"/>
              </w:rPr>
              <w:t>&lt;CmbHead&gt;</w:t>
            </w:r>
          </w:p>
        </w:tc>
        <w:tc>
          <w:tcPr>
            <w:tcW w:w="1651" w:type="dxa"/>
          </w:tcPr>
          <w:p w:rsidR="006F60A3" w:rsidRDefault="008E50FA">
            <w:pPr>
              <w:pStyle w:val="20"/>
              <w:ind w:firstLineChars="0" w:firstLine="0"/>
            </w:pPr>
            <w:r>
              <w:rPr>
                <w:rFonts w:hint="eastAsia"/>
              </w:rPr>
              <w:t>耗料单基本信息预录入表头</w:t>
            </w:r>
          </w:p>
        </w:tc>
        <w:tc>
          <w:tcPr>
            <w:tcW w:w="1421" w:type="dxa"/>
          </w:tcPr>
          <w:p w:rsidR="006F60A3" w:rsidRDefault="008E50FA">
            <w:pPr>
              <w:pStyle w:val="20"/>
              <w:ind w:firstLineChars="0" w:firstLine="0"/>
            </w:pPr>
            <w:r>
              <w:rPr>
                <w:rFonts w:hint="eastAsia"/>
              </w:rPr>
              <w:t>●</w:t>
            </w:r>
          </w:p>
        </w:tc>
        <w:tc>
          <w:tcPr>
            <w:tcW w:w="1499" w:type="dxa"/>
          </w:tcPr>
          <w:p w:rsidR="006F60A3" w:rsidRDefault="008E50FA">
            <w:pPr>
              <w:pStyle w:val="20"/>
              <w:ind w:firstLineChars="0" w:firstLine="0"/>
            </w:pPr>
            <w:r>
              <w:rPr>
                <w:rFonts w:hint="eastAsia"/>
              </w:rPr>
              <w:t>单条</w:t>
            </w:r>
          </w:p>
        </w:tc>
      </w:tr>
      <w:tr w:rsidR="006F60A3">
        <w:tc>
          <w:tcPr>
            <w:tcW w:w="3171" w:type="dxa"/>
          </w:tcPr>
          <w:p w:rsidR="006F60A3" w:rsidRDefault="008E50FA">
            <w:pPr>
              <w:pStyle w:val="20"/>
              <w:ind w:firstLineChars="0" w:firstLine="0"/>
            </w:pPr>
            <w:r>
              <w:rPr>
                <w:rFonts w:hint="eastAsia"/>
              </w:rPr>
              <w:t>&lt;CmbBillList&gt;</w:t>
            </w:r>
          </w:p>
        </w:tc>
        <w:tc>
          <w:tcPr>
            <w:tcW w:w="1651" w:type="dxa"/>
          </w:tcPr>
          <w:p w:rsidR="006F60A3" w:rsidRDefault="008E50FA">
            <w:pPr>
              <w:pStyle w:val="20"/>
              <w:ind w:firstLineChars="0" w:firstLine="0"/>
            </w:pPr>
            <w:r>
              <w:rPr>
                <w:rFonts w:hint="eastAsia"/>
              </w:rPr>
              <w:t>耗料单清单预录入表体</w:t>
            </w:r>
          </w:p>
        </w:tc>
        <w:tc>
          <w:tcPr>
            <w:tcW w:w="1421" w:type="dxa"/>
          </w:tcPr>
          <w:p w:rsidR="006F60A3" w:rsidRDefault="008E50FA">
            <w:pPr>
              <w:pStyle w:val="20"/>
              <w:ind w:firstLineChars="0" w:firstLine="0"/>
            </w:pPr>
            <w:r>
              <w:rPr>
                <w:rFonts w:hint="eastAsia"/>
              </w:rPr>
              <w:t>⊙</w:t>
            </w:r>
          </w:p>
        </w:tc>
        <w:tc>
          <w:tcPr>
            <w:tcW w:w="1499" w:type="dxa"/>
          </w:tcPr>
          <w:p w:rsidR="006F60A3" w:rsidRDefault="008E50FA">
            <w:pPr>
              <w:pStyle w:val="20"/>
              <w:ind w:firstLineChars="0" w:firstLine="0"/>
            </w:pPr>
            <w:r>
              <w:rPr>
                <w:rFonts w:hint="eastAsia"/>
              </w:rPr>
              <w:t>可多条</w:t>
            </w:r>
          </w:p>
        </w:tc>
      </w:tr>
      <w:tr w:rsidR="006F60A3">
        <w:tc>
          <w:tcPr>
            <w:tcW w:w="3171" w:type="dxa"/>
          </w:tcPr>
          <w:p w:rsidR="006F60A3" w:rsidRDefault="008E50FA">
            <w:pPr>
              <w:pStyle w:val="20"/>
              <w:ind w:firstLineChars="0" w:firstLine="0"/>
            </w:pPr>
            <w:r>
              <w:rPr>
                <w:rFonts w:hint="eastAsia"/>
              </w:rPr>
              <w:t>&lt;CmbImgList&gt;</w:t>
            </w:r>
          </w:p>
        </w:tc>
        <w:tc>
          <w:tcPr>
            <w:tcW w:w="1651" w:type="dxa"/>
          </w:tcPr>
          <w:p w:rsidR="006F60A3" w:rsidRDefault="008E50FA">
            <w:pPr>
              <w:pStyle w:val="20"/>
              <w:ind w:firstLineChars="0" w:firstLine="0"/>
            </w:pPr>
            <w:r>
              <w:rPr>
                <w:rFonts w:hint="eastAsia"/>
              </w:rPr>
              <w:t>耗料单料件预录入表体</w:t>
            </w:r>
          </w:p>
        </w:tc>
        <w:tc>
          <w:tcPr>
            <w:tcW w:w="1421" w:type="dxa"/>
          </w:tcPr>
          <w:p w:rsidR="006F60A3" w:rsidRDefault="008E50FA">
            <w:pPr>
              <w:pStyle w:val="20"/>
              <w:ind w:firstLineChars="0" w:firstLine="0"/>
            </w:pPr>
            <w:r>
              <w:rPr>
                <w:rFonts w:hint="eastAsia"/>
              </w:rPr>
              <w:t>⊙</w:t>
            </w:r>
          </w:p>
        </w:tc>
        <w:tc>
          <w:tcPr>
            <w:tcW w:w="1499" w:type="dxa"/>
          </w:tcPr>
          <w:p w:rsidR="006F60A3" w:rsidRDefault="008E50FA">
            <w:pPr>
              <w:pStyle w:val="20"/>
              <w:ind w:firstLineChars="0" w:firstLine="0"/>
            </w:pPr>
            <w:r>
              <w:rPr>
                <w:rFonts w:hint="eastAsia"/>
              </w:rPr>
              <w:t>可多条</w:t>
            </w:r>
          </w:p>
        </w:tc>
      </w:tr>
      <w:tr w:rsidR="006F60A3">
        <w:tc>
          <w:tcPr>
            <w:tcW w:w="3171" w:type="dxa"/>
          </w:tcPr>
          <w:p w:rsidR="006F60A3" w:rsidRDefault="008E50FA">
            <w:pPr>
              <w:pStyle w:val="20"/>
              <w:ind w:firstLineChars="0" w:firstLine="0"/>
            </w:pPr>
            <w:r>
              <w:rPr>
                <w:rFonts w:hint="eastAsia"/>
              </w:rPr>
              <w:t>&lt;CmbList&gt;</w:t>
            </w:r>
          </w:p>
        </w:tc>
        <w:tc>
          <w:tcPr>
            <w:tcW w:w="1651" w:type="dxa"/>
          </w:tcPr>
          <w:p w:rsidR="006F60A3" w:rsidRDefault="008E50FA">
            <w:pPr>
              <w:pStyle w:val="20"/>
              <w:ind w:firstLineChars="0" w:firstLine="0"/>
            </w:pPr>
            <w:r>
              <w:rPr>
                <w:rFonts w:hint="eastAsia"/>
              </w:rPr>
              <w:t>耗料单边角料预录入表体</w:t>
            </w:r>
          </w:p>
        </w:tc>
        <w:tc>
          <w:tcPr>
            <w:tcW w:w="1421" w:type="dxa"/>
          </w:tcPr>
          <w:p w:rsidR="006F60A3" w:rsidRDefault="008E50FA">
            <w:pPr>
              <w:pStyle w:val="20"/>
              <w:ind w:firstLineChars="0" w:firstLine="0"/>
            </w:pPr>
            <w:r>
              <w:rPr>
                <w:rFonts w:hint="eastAsia"/>
              </w:rPr>
              <w:t>⊙</w:t>
            </w:r>
          </w:p>
        </w:tc>
        <w:tc>
          <w:tcPr>
            <w:tcW w:w="1499" w:type="dxa"/>
          </w:tcPr>
          <w:p w:rsidR="006F60A3" w:rsidRDefault="008E50FA">
            <w:pPr>
              <w:pStyle w:val="20"/>
              <w:ind w:firstLineChars="0" w:firstLine="0"/>
            </w:pPr>
            <w:r>
              <w:rPr>
                <w:rFonts w:hint="eastAsia"/>
              </w:rPr>
              <w:t>可多条</w:t>
            </w:r>
          </w:p>
        </w:tc>
      </w:tr>
    </w:tbl>
    <w:p w:rsidR="006F60A3" w:rsidRDefault="006F60A3"/>
    <w:p w:rsidR="006F60A3" w:rsidRDefault="006F60A3"/>
    <w:p w:rsidR="006F60A3" w:rsidRDefault="008E50FA">
      <w:pPr>
        <w:pStyle w:val="3"/>
      </w:pPr>
      <w:r>
        <w:rPr>
          <w:rFonts w:hint="eastAsia"/>
        </w:rPr>
        <w:t>2.7.2</w:t>
      </w:r>
      <w:r>
        <w:rPr>
          <w:rFonts w:hint="eastAsia"/>
        </w:rPr>
        <w:t>报文结构</w:t>
      </w:r>
    </w:p>
    <w:p w:rsidR="006F60A3" w:rsidRDefault="008E50FA">
      <w:pPr>
        <w:pStyle w:val="4"/>
      </w:pPr>
      <w:r>
        <w:rPr>
          <w:rFonts w:hint="eastAsia"/>
        </w:rPr>
        <w:t>2.7.2.1</w:t>
      </w:r>
      <w:r>
        <w:rPr>
          <w:rFonts w:hint="eastAsia"/>
        </w:rPr>
        <w:t>耗料单基本信息预录入表头</w:t>
      </w:r>
      <w:r>
        <w:rPr>
          <w:rFonts w:hint="eastAsia"/>
        </w:rPr>
        <w:t>&lt;CmbHead&gt;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559"/>
        <w:gridCol w:w="1134"/>
        <w:gridCol w:w="709"/>
        <w:gridCol w:w="3452"/>
      </w:tblGrid>
      <w:tr w:rsidR="006F60A3">
        <w:trPr>
          <w:trHeight w:val="270"/>
        </w:trPr>
        <w:tc>
          <w:tcPr>
            <w:tcW w:w="1668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字段名</w:t>
            </w:r>
          </w:p>
        </w:tc>
        <w:tc>
          <w:tcPr>
            <w:tcW w:w="1559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中文说明</w:t>
            </w:r>
          </w:p>
        </w:tc>
        <w:tc>
          <w:tcPr>
            <w:tcW w:w="1134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数据类型</w:t>
            </w:r>
          </w:p>
        </w:tc>
        <w:tc>
          <w:tcPr>
            <w:tcW w:w="709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是否必填</w:t>
            </w:r>
          </w:p>
        </w:tc>
        <w:tc>
          <w:tcPr>
            <w:tcW w:w="3452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</w:tr>
      <w:tr w:rsidR="006F60A3">
        <w:trPr>
          <w:trHeight w:val="206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SEQ_NO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预录入统一编号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VARCHAR2(18)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返填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不可录入，当企业执行暂存操作时，系统自动生成。</w:t>
            </w:r>
          </w:p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企业多次暂存时，系统记录首次暂存生成的统一编号，不再重新生成</w:t>
            </w:r>
          </w:p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对应与内网接口报文中的ETPS_PREENT_NO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CMB_NO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耗料单编号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VARCHAR2(64)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IE+四位关区号+两位年份+四位流水号,首次备案时填入预录入号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DCL_TYPECD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申报类型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 xml:space="preserve">1-备案 </w:t>
            </w:r>
          </w:p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 xml:space="preserve">2-变更 </w:t>
            </w:r>
          </w:p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3-作废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CM_TYPECD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耗料单类型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D-正向耗料</w:t>
            </w:r>
          </w:p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F-反向耗料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EMS_NO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账册编号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VARCHAR2(64)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MASTER_CUSCD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主管关区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CM_BEGIN_TIME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耗料单开始时间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CM_END_TIME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耗料单截止时间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BIZOP_ETPS_SCCD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经营企业社会信用代码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VARCHAR2(18)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关联代码表[CUSTOMS]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BIZOP_ETPSNO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经营企业编号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BIZOP_ETPS_NM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经营企业名称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VARCHAR2(512)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RCVGD_ETPSNO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收货企业编号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返填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系统根据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手(账)册备案数据自动返填，允许企业修改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RVSNGD_ETPS_SCCD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收发货企业社会信用代码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VARCHAR(18)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返填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系统根据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手(账)册备案数据自动返填，允许企业修改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RCVGD_ETPS_NM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收货企业名称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VARCHAR(512）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返填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系统根据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手(账)册备案数据自动返填，允许企业修改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INPUT_CODE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录入单位代码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</w:t>
            </w:r>
            <w:r>
              <w:rPr>
                <w:rFonts w:ascii="宋体" w:hAnsi="宋体" w:cs="宋体" w:hint="eastAsia"/>
                <w:kern w:val="0"/>
                <w:sz w:val="22"/>
              </w:rPr>
              <w:lastRenderedPageBreak/>
              <w:t>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lastRenderedPageBreak/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lastRenderedPageBreak/>
              <w:t>INPUT_SCCD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录入单位社会信用代码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VARCHAR2(18)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INPUT_NAME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录入单位名称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VARCHAR2(512)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DCL_ETPS_SCCD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申报企业社会信用代码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VARCHAR2(18)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DCL_ETPSNO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申报企业编号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DCL_ETPS_NM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申报企业名称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VARCHAR2(512)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DCL_TIME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申报时间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rPr>
                <w:rFonts w:ascii="宋体" w:hAnsi="宋体" w:cs="宋体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INPUT_DATE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录入日期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RMK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备注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VARCHAR2(4000)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备注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ETPS_PREENT_NO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企业内部编号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VARCHAR2(64)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</w:tbl>
    <w:p w:rsidR="006F60A3" w:rsidRDefault="006F60A3"/>
    <w:p w:rsidR="006F60A3" w:rsidRDefault="008E50FA">
      <w:pPr>
        <w:pStyle w:val="4"/>
      </w:pPr>
      <w:r>
        <w:rPr>
          <w:rFonts w:hint="eastAsia"/>
        </w:rPr>
        <w:t>2.7.2.2</w:t>
      </w:r>
      <w:r>
        <w:rPr>
          <w:rFonts w:hint="eastAsia"/>
        </w:rPr>
        <w:t>耗料单清单预录入表体</w:t>
      </w:r>
      <w:r>
        <w:rPr>
          <w:rFonts w:hint="eastAsia"/>
        </w:rPr>
        <w:t>&lt;CmbBillList&gt;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559"/>
        <w:gridCol w:w="1134"/>
        <w:gridCol w:w="709"/>
        <w:gridCol w:w="3452"/>
      </w:tblGrid>
      <w:tr w:rsidR="006F60A3">
        <w:trPr>
          <w:trHeight w:val="270"/>
        </w:trPr>
        <w:tc>
          <w:tcPr>
            <w:tcW w:w="1668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字段名</w:t>
            </w:r>
          </w:p>
        </w:tc>
        <w:tc>
          <w:tcPr>
            <w:tcW w:w="1559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中文说明</w:t>
            </w:r>
          </w:p>
        </w:tc>
        <w:tc>
          <w:tcPr>
            <w:tcW w:w="1134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数据类型</w:t>
            </w:r>
          </w:p>
        </w:tc>
        <w:tc>
          <w:tcPr>
            <w:tcW w:w="709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是否必填</w:t>
            </w:r>
          </w:p>
        </w:tc>
        <w:tc>
          <w:tcPr>
            <w:tcW w:w="3452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SEQ_NO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数据中心统一编号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VARCHAR2(18)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与表头一致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CMB_NO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耗料单编号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VARCHAR2(64)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BOND_INVT_NO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保税清单编号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VARCHAR2(64)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6F60A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MODF_MARKCD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修改标记代码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0-未修改</w:t>
            </w:r>
          </w:p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1-修改</w:t>
            </w:r>
          </w:p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2-删除</w:t>
            </w:r>
          </w:p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3-新增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RMK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VARCHAR2(4000)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</w:tr>
    </w:tbl>
    <w:p w:rsidR="006F60A3" w:rsidRDefault="006F60A3"/>
    <w:p w:rsidR="006F60A3" w:rsidRDefault="008E50FA">
      <w:pPr>
        <w:pStyle w:val="4"/>
      </w:pPr>
      <w:r>
        <w:rPr>
          <w:rFonts w:hint="eastAsia"/>
        </w:rPr>
        <w:t>2.7.2.3</w:t>
      </w:r>
      <w:r>
        <w:rPr>
          <w:rFonts w:hint="eastAsia"/>
        </w:rPr>
        <w:t>耗料单料件预录入表体</w:t>
      </w:r>
      <w:r>
        <w:rPr>
          <w:rFonts w:hint="eastAsia"/>
        </w:rPr>
        <w:t>&lt;CmbImgList&gt;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559"/>
        <w:gridCol w:w="1134"/>
        <w:gridCol w:w="709"/>
        <w:gridCol w:w="3452"/>
      </w:tblGrid>
      <w:tr w:rsidR="006F60A3">
        <w:trPr>
          <w:trHeight w:val="270"/>
        </w:trPr>
        <w:tc>
          <w:tcPr>
            <w:tcW w:w="1668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字段名</w:t>
            </w:r>
          </w:p>
        </w:tc>
        <w:tc>
          <w:tcPr>
            <w:tcW w:w="1559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中文说明</w:t>
            </w:r>
          </w:p>
        </w:tc>
        <w:tc>
          <w:tcPr>
            <w:tcW w:w="1134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数据类型</w:t>
            </w:r>
          </w:p>
        </w:tc>
        <w:tc>
          <w:tcPr>
            <w:tcW w:w="709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是否必填</w:t>
            </w:r>
          </w:p>
        </w:tc>
        <w:tc>
          <w:tcPr>
            <w:tcW w:w="3452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SEQ_NO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数据中心统一</w:t>
            </w:r>
            <w:r>
              <w:rPr>
                <w:rFonts w:ascii="宋体" w:hAnsi="宋体" w:cs="宋体" w:hint="eastAsia"/>
                <w:kern w:val="0"/>
                <w:sz w:val="22"/>
              </w:rPr>
              <w:lastRenderedPageBreak/>
              <w:t>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lastRenderedPageBreak/>
              <w:t>VARCHAR2</w:t>
            </w:r>
            <w:r>
              <w:rPr>
                <w:rFonts w:ascii="宋体" w:hAnsi="宋体" w:cs="宋体" w:hint="eastAsia"/>
                <w:kern w:val="0"/>
                <w:sz w:val="22"/>
              </w:rPr>
              <w:lastRenderedPageBreak/>
              <w:t>(18)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lastRenderedPageBreak/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与表头一致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lastRenderedPageBreak/>
              <w:t>CMB_NO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耗料单编号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VARCHAR2(64)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MTPCK_SEQNO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料件序号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 xml:space="preserve">  NUMBER(19)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QD+4位主管海关+2位年份+1位进出口标志+9位流水号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MODF_MARKCD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修改标记代码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0-未修改</w:t>
            </w:r>
          </w:p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1-修改</w:t>
            </w:r>
          </w:p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2-删除</w:t>
            </w:r>
          </w:p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3-新增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UCNS_NET_USEUP_QTY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耗用数量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NUMBER(19,5)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6F60A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RMK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VARCHAR2(4000)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</w:tr>
    </w:tbl>
    <w:p w:rsidR="006F60A3" w:rsidRDefault="006F60A3"/>
    <w:p w:rsidR="006F60A3" w:rsidRDefault="008E50FA">
      <w:pPr>
        <w:pStyle w:val="4"/>
      </w:pPr>
      <w:r>
        <w:rPr>
          <w:rFonts w:hint="eastAsia"/>
        </w:rPr>
        <w:t>2.7.2.4</w:t>
      </w:r>
      <w:r>
        <w:rPr>
          <w:rFonts w:hint="eastAsia"/>
        </w:rPr>
        <w:t>耗料单边角料预录入表体</w:t>
      </w:r>
      <w:r>
        <w:rPr>
          <w:rFonts w:hint="eastAsia"/>
        </w:rPr>
        <w:t>&lt;CmbList&gt;</w:t>
      </w:r>
    </w:p>
    <w:tbl>
      <w:tblPr>
        <w:tblW w:w="10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559"/>
        <w:gridCol w:w="1134"/>
        <w:gridCol w:w="709"/>
        <w:gridCol w:w="3452"/>
        <w:gridCol w:w="2269"/>
      </w:tblGrid>
      <w:tr w:rsidR="006F60A3">
        <w:trPr>
          <w:gridAfter w:val="1"/>
          <w:wAfter w:w="2269" w:type="dxa"/>
          <w:trHeight w:val="270"/>
        </w:trPr>
        <w:tc>
          <w:tcPr>
            <w:tcW w:w="1668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字段名</w:t>
            </w:r>
          </w:p>
        </w:tc>
        <w:tc>
          <w:tcPr>
            <w:tcW w:w="1559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中文说明</w:t>
            </w:r>
          </w:p>
        </w:tc>
        <w:tc>
          <w:tcPr>
            <w:tcW w:w="1134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数据类型</w:t>
            </w:r>
          </w:p>
        </w:tc>
        <w:tc>
          <w:tcPr>
            <w:tcW w:w="709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是否必填</w:t>
            </w:r>
          </w:p>
        </w:tc>
        <w:tc>
          <w:tcPr>
            <w:tcW w:w="3452" w:type="dxa"/>
            <w:shd w:val="clear" w:color="auto" w:fill="8DB3E2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</w:tr>
      <w:tr w:rsidR="006F60A3">
        <w:trPr>
          <w:gridAfter w:val="1"/>
          <w:wAfter w:w="2269" w:type="dxa"/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SEQ_NO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数据中心统一编号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VARCHAR2(18)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与表头一致</w:t>
            </w:r>
          </w:p>
        </w:tc>
      </w:tr>
      <w:tr w:rsidR="006F60A3">
        <w:trPr>
          <w:gridAfter w:val="1"/>
          <w:wAfter w:w="2269" w:type="dxa"/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CMB_NO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耗料单编号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VARCHAR2(64)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gridAfter w:val="1"/>
          <w:wAfter w:w="2269" w:type="dxa"/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MTPCK_SEQNO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jc w:val="left"/>
            </w:pPr>
            <w:r>
              <w:rPr>
                <w:rFonts w:hint="eastAsia"/>
              </w:rPr>
              <w:t>料件序号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NUMBER(19)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QD+4位主管海关+2位年份+1位进出口标志+9位流水号</w:t>
            </w:r>
          </w:p>
        </w:tc>
      </w:tr>
      <w:tr w:rsidR="006F60A3">
        <w:trPr>
          <w:gridAfter w:val="1"/>
          <w:wAfter w:w="2269" w:type="dxa"/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GDECD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2"/>
              </w:rPr>
              <w:t>商品编码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商品编码</w:t>
            </w:r>
          </w:p>
        </w:tc>
      </w:tr>
      <w:tr w:rsidR="006F60A3">
        <w:trPr>
          <w:gridAfter w:val="1"/>
          <w:wAfter w:w="2269" w:type="dxa"/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GDS_NM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商品名称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VARCHAR2(512)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商品名称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GDS_SPCF_MODEL_DESC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规格型号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VARCHAR2(255)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2269" w:type="dxa"/>
            <w:vAlign w:val="center"/>
          </w:tcPr>
          <w:p w:rsidR="006F60A3" w:rsidRDefault="008E5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为底帐料件对应的边角料的商品信息，不是底账中的料件商品信息，由企业录入</w:t>
            </w:r>
          </w:p>
        </w:tc>
      </w:tr>
      <w:tr w:rsidR="006F60A3">
        <w:trPr>
          <w:gridAfter w:val="1"/>
          <w:wAfter w:w="2269" w:type="dxa"/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DCL_UNITCD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计量单位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VARCHAR2(3)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gridAfter w:val="1"/>
          <w:wAfter w:w="2269" w:type="dxa"/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DCL_QTY</w:t>
            </w:r>
            <w:r>
              <w:rPr>
                <w:rFonts w:hint="eastAsia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申报数量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NUMBER(19,5)</w:t>
            </w:r>
            <w:r>
              <w:rPr>
                <w:rFonts w:hint="eastAsia"/>
              </w:rPr>
              <w:tab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gridAfter w:val="1"/>
          <w:wAfter w:w="2269" w:type="dxa"/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MODF_MARKCD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修改标记代码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VARCHAR2(4)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0-未修改</w:t>
            </w:r>
          </w:p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1-修改</w:t>
            </w:r>
          </w:p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2-删除</w:t>
            </w:r>
          </w:p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3-新增</w:t>
            </w:r>
          </w:p>
        </w:tc>
      </w:tr>
      <w:tr w:rsidR="006F60A3">
        <w:trPr>
          <w:gridAfter w:val="1"/>
          <w:wAfter w:w="2269" w:type="dxa"/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RMK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VARCHAR2</w:t>
            </w:r>
            <w:r>
              <w:rPr>
                <w:rFonts w:ascii="宋体" w:hAnsi="宋体" w:cs="宋体" w:hint="eastAsia"/>
                <w:kern w:val="0"/>
                <w:sz w:val="22"/>
              </w:rPr>
              <w:lastRenderedPageBreak/>
              <w:t>(4000)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lastRenderedPageBreak/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</w:tr>
    </w:tbl>
    <w:p w:rsidR="006F60A3" w:rsidRDefault="006F60A3"/>
    <w:p w:rsidR="006F60A3" w:rsidRDefault="006F60A3"/>
    <w:p w:rsidR="006F60A3" w:rsidRDefault="008E50FA">
      <w:pPr>
        <w:pStyle w:val="2"/>
        <w:numPr>
          <w:ilvl w:val="0"/>
          <w:numId w:val="0"/>
        </w:numPr>
      </w:pPr>
      <w:r>
        <w:rPr>
          <w:rFonts w:hint="eastAsia"/>
        </w:rPr>
        <w:t>2.8</w:t>
      </w:r>
      <w:r>
        <w:rPr>
          <w:rFonts w:hint="eastAsia"/>
        </w:rPr>
        <w:t>企业资质申请回执</w:t>
      </w:r>
      <w:r>
        <w:rPr>
          <w:rFonts w:hint="eastAsia"/>
        </w:rPr>
        <w:t>&lt;EMS201&gt;</w:t>
      </w:r>
    </w:p>
    <w:p w:rsidR="006F60A3" w:rsidRDefault="008E50FA">
      <w:pPr>
        <w:pStyle w:val="3"/>
        <w:numPr>
          <w:ilvl w:val="2"/>
          <w:numId w:val="0"/>
        </w:numPr>
        <w:ind w:left="709" w:hanging="709"/>
      </w:pPr>
      <w:r>
        <w:rPr>
          <w:rFonts w:hint="eastAsia"/>
        </w:rPr>
        <w:t>2.8.1</w:t>
      </w:r>
      <w:r>
        <w:rPr>
          <w:rFonts w:hint="eastAsia"/>
        </w:rPr>
        <w:t>报文定义</w:t>
      </w:r>
    </w:p>
    <w:p w:rsidR="006F60A3" w:rsidRDefault="008E50FA">
      <w:r>
        <w:rPr>
          <w:rFonts w:hint="eastAsia"/>
        </w:rPr>
        <w:t>报文类型：</w:t>
      </w:r>
      <w:r>
        <w:rPr>
          <w:rFonts w:hint="eastAsia"/>
        </w:rPr>
        <w:t>EMS201</w:t>
      </w:r>
    </w:p>
    <w:p w:rsidR="006F60A3" w:rsidRDefault="008E50FA">
      <w:r>
        <w:rPr>
          <w:rFonts w:hint="eastAsia"/>
        </w:rPr>
        <w:t>数据结构标志：</w:t>
      </w:r>
    </w:p>
    <w:p w:rsidR="006F60A3" w:rsidRDefault="006F60A3">
      <w:pPr>
        <w:rPr>
          <w:b/>
        </w:rPr>
      </w:pPr>
    </w:p>
    <w:tbl>
      <w:tblPr>
        <w:tblStyle w:val="af"/>
        <w:tblW w:w="7742" w:type="dxa"/>
        <w:tblInd w:w="780" w:type="dxa"/>
        <w:tblLayout w:type="fixed"/>
        <w:tblLook w:val="04A0"/>
      </w:tblPr>
      <w:tblGrid>
        <w:gridCol w:w="2893"/>
        <w:gridCol w:w="2432"/>
        <w:gridCol w:w="2417"/>
      </w:tblGrid>
      <w:tr w:rsidR="006F60A3">
        <w:tc>
          <w:tcPr>
            <w:tcW w:w="2893" w:type="dxa"/>
            <w:shd w:val="clear" w:color="auto" w:fill="8DB3E2" w:themeFill="text2" w:themeFillTint="66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报文体结构标志</w:t>
            </w:r>
          </w:p>
        </w:tc>
        <w:tc>
          <w:tcPr>
            <w:tcW w:w="2432" w:type="dxa"/>
            <w:shd w:val="clear" w:color="auto" w:fill="8DB3E2" w:themeFill="text2" w:themeFillTint="66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17" w:type="dxa"/>
            <w:shd w:val="clear" w:color="auto" w:fill="8DB3E2" w:themeFill="text2" w:themeFillTint="66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F60A3">
        <w:tc>
          <w:tcPr>
            <w:tcW w:w="2893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&lt; HDE_APPR_RESULT&gt;</w:t>
            </w:r>
          </w:p>
        </w:tc>
        <w:tc>
          <w:tcPr>
            <w:tcW w:w="2432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联网资质审核回执信息</w:t>
            </w:r>
          </w:p>
        </w:tc>
        <w:tc>
          <w:tcPr>
            <w:tcW w:w="2417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单条</w:t>
            </w:r>
          </w:p>
        </w:tc>
      </w:tr>
      <w:tr w:rsidR="006F60A3">
        <w:tc>
          <w:tcPr>
            <w:tcW w:w="2893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&lt;CHECK_INFO&gt;</w:t>
            </w:r>
          </w:p>
        </w:tc>
        <w:tc>
          <w:tcPr>
            <w:tcW w:w="2432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检查信息</w:t>
            </w:r>
          </w:p>
        </w:tc>
        <w:tc>
          <w:tcPr>
            <w:tcW w:w="2417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可多条</w:t>
            </w:r>
          </w:p>
        </w:tc>
      </w:tr>
      <w:tr w:rsidR="006F60A3">
        <w:tc>
          <w:tcPr>
            <w:tcW w:w="2893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&lt; ET_ARCRP_BSC &gt;</w:t>
            </w:r>
          </w:p>
        </w:tc>
        <w:tc>
          <w:tcPr>
            <w:tcW w:w="2432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联网企业档案库基本</w:t>
            </w:r>
          </w:p>
        </w:tc>
        <w:tc>
          <w:tcPr>
            <w:tcW w:w="2417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单条</w:t>
            </w:r>
          </w:p>
        </w:tc>
      </w:tr>
      <w:tr w:rsidR="006F60A3">
        <w:tc>
          <w:tcPr>
            <w:tcW w:w="2893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&lt;ET_ARCRP_DT&gt;</w:t>
            </w:r>
          </w:p>
        </w:tc>
        <w:tc>
          <w:tcPr>
            <w:tcW w:w="2432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联网企业档案库明细</w:t>
            </w:r>
          </w:p>
        </w:tc>
        <w:tc>
          <w:tcPr>
            <w:tcW w:w="2417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可多条</w:t>
            </w:r>
          </w:p>
        </w:tc>
      </w:tr>
    </w:tbl>
    <w:p w:rsidR="006F60A3" w:rsidRDefault="008E50FA">
      <w:pPr>
        <w:pStyle w:val="3"/>
      </w:pPr>
      <w:r>
        <w:rPr>
          <w:rFonts w:hint="eastAsia"/>
        </w:rPr>
        <w:t>2.8.2</w:t>
      </w:r>
      <w:r>
        <w:rPr>
          <w:rFonts w:hint="eastAsia"/>
        </w:rPr>
        <w:t>报文结构</w:t>
      </w:r>
      <w:bookmarkStart w:id="133" w:name="_Toc447014969"/>
    </w:p>
    <w:p w:rsidR="006F60A3" w:rsidRDefault="008E50FA">
      <w:pPr>
        <w:pStyle w:val="4"/>
      </w:pPr>
      <w:r>
        <w:rPr>
          <w:rFonts w:hint="eastAsia"/>
        </w:rPr>
        <w:t>2.8.2.1</w:t>
      </w:r>
      <w:r>
        <w:rPr>
          <w:rFonts w:hint="eastAsia"/>
        </w:rPr>
        <w:t>审核回执信息</w:t>
      </w:r>
      <w:r>
        <w:rPr>
          <w:rFonts w:hint="eastAsia"/>
        </w:rPr>
        <w:t>&lt; HDE_APPR_RESULT &gt;</w:t>
      </w:r>
      <w:bookmarkEnd w:id="13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418"/>
        <w:gridCol w:w="1134"/>
        <w:gridCol w:w="567"/>
        <w:gridCol w:w="3594"/>
      </w:tblGrid>
      <w:tr w:rsidR="006F60A3">
        <w:trPr>
          <w:trHeight w:val="270"/>
        </w:trPr>
        <w:tc>
          <w:tcPr>
            <w:tcW w:w="1809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bookmarkStart w:id="134" w:name="_Toc447014970"/>
            <w:r>
              <w:rPr>
                <w:rFonts w:ascii="宋体" w:hAnsi="宋体" w:cs="宋体" w:hint="eastAsia"/>
                <w:kern w:val="0"/>
                <w:sz w:val="22"/>
              </w:rPr>
              <w:t>字段名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中文说明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数据类型</w:t>
            </w:r>
          </w:p>
        </w:tc>
        <w:tc>
          <w:tcPr>
            <w:tcW w:w="567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是否必填</w:t>
            </w:r>
          </w:p>
        </w:tc>
        <w:tc>
          <w:tcPr>
            <w:tcW w:w="3594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</w:tr>
      <w:tr w:rsidR="006F60A3">
        <w:trPr>
          <w:trHeight w:val="2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ETPS_PREENT_NO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企业预录入编号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an..64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BUSINESS_ID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业务编号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an..64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TMS_CNT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变更/报核次数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TYPECD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业务类型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EMS201：1.备案申请2.变更申请</w:t>
            </w:r>
          </w:p>
          <w:p w:rsidR="006F60A3" w:rsidRDefault="008E50FA">
            <w:pPr>
              <w:widowControl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EMS211：1.备案申请2.变更申请</w:t>
            </w:r>
          </w:p>
          <w:p w:rsidR="006F60A3" w:rsidRDefault="008E50FA">
            <w:pPr>
              <w:widowControl/>
              <w:rPr>
                <w:rFonts w:ascii="宋体" w:hAnsi="宋体" w:cs="宋体"/>
                <w:color w:val="00B0F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B0F0"/>
                <w:kern w:val="0"/>
                <w:sz w:val="22"/>
              </w:rPr>
              <w:t>EMS212:0.质疑（海关发起）1.磋商2.磋商记录3.质疑（入库回执）</w:t>
            </w:r>
          </w:p>
          <w:p w:rsidR="006F60A3" w:rsidRDefault="008E50FA">
            <w:pPr>
              <w:widowControl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EMS221：1.正常申报2.补充申报3.差异确认</w:t>
            </w:r>
          </w:p>
          <w:p w:rsidR="006F60A3" w:rsidRDefault="008E50FA">
            <w:pPr>
              <w:widowControl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EMS241：1.修改2.暂停或恢复</w:t>
            </w:r>
          </w:p>
          <w:p w:rsidR="006F60A3" w:rsidRDefault="008E50FA">
            <w:pPr>
              <w:widowControl/>
              <w:rPr>
                <w:color w:val="FF0000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INV201: 1.</w:t>
            </w:r>
            <w:r>
              <w:rPr>
                <w:rFonts w:hint="eastAsia"/>
                <w:color w:val="FF0000"/>
              </w:rPr>
              <w:t>清单审批</w:t>
            </w: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 xml:space="preserve"> 2.</w:t>
            </w:r>
            <w:r>
              <w:rPr>
                <w:rFonts w:hint="eastAsia"/>
                <w:color w:val="FF0000"/>
              </w:rPr>
              <w:t>清单修改</w:t>
            </w:r>
            <w:r>
              <w:rPr>
                <w:rFonts w:hint="eastAsia"/>
                <w:color w:val="FF0000"/>
              </w:rPr>
              <w:t xml:space="preserve"> 3. </w:t>
            </w:r>
            <w:r>
              <w:rPr>
                <w:rFonts w:hint="eastAsia"/>
                <w:color w:val="FF0000"/>
              </w:rPr>
              <w:t>清单删除</w:t>
            </w:r>
            <w:r>
              <w:rPr>
                <w:rFonts w:hint="eastAsia"/>
                <w:color w:val="FF0000"/>
              </w:rPr>
              <w:t xml:space="preserve"> 4. </w:t>
            </w:r>
            <w:r>
              <w:rPr>
                <w:rFonts w:hint="eastAsia"/>
                <w:color w:val="FF0000"/>
              </w:rPr>
              <w:t>清单同步</w:t>
            </w:r>
          </w:p>
          <w:p w:rsidR="006F60A3" w:rsidRDefault="008E50FA">
            <w:pPr>
              <w:widowControl/>
              <w:rPr>
                <w:rFonts w:ascii="宋体" w:hAnsi="宋体" w:cs="宋体"/>
                <w:strike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CMB201:  1.备案申请2.变更申请 3.作废</w:t>
            </w:r>
          </w:p>
        </w:tc>
      </w:tr>
      <w:tr w:rsidR="006F60A3">
        <w:trPr>
          <w:trHeight w:val="2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lastRenderedPageBreak/>
              <w:t>MANAGE_RESULT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处理结果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EMS201/ EMS211: 1-通过2-转人工3-退单Y-入库成功Z-入库失败</w:t>
            </w:r>
          </w:p>
          <w:p w:rsidR="006F60A3" w:rsidRDefault="008E50FA">
            <w:pPr>
              <w:widowControl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EMS212:Y-入库成功Z-入库失败,</w:t>
            </w: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只有当企业进行质疑补充申报后，海关会发送该处理结果，其他情况该字段为空</w:t>
            </w:r>
          </w:p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EMS221：2- 报核通过3- 报核退单5-正式核算通过 6-正式核算退单 7-差异结果确认A-报核转人工确认B-正式核算转人工确认Y-入库成功Z-入库失败</w:t>
            </w:r>
          </w:p>
          <w:p w:rsidR="006F60A3" w:rsidRDefault="008E50FA">
            <w:pPr>
              <w:widowControl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EMS241:该字段为空</w:t>
            </w:r>
          </w:p>
          <w:p w:rsidR="006F60A3" w:rsidRDefault="008E50FA">
            <w:pPr>
              <w:widowControl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INV201: 1-通过</w:t>
            </w:r>
            <w:r>
              <w:rPr>
                <w:rFonts w:ascii="宋体" w:hAnsi="宋体" w:cs="宋体" w:hint="eastAsia"/>
                <w:kern w:val="0"/>
                <w:sz w:val="22"/>
                <w:highlight w:val="yellow"/>
              </w:rPr>
              <w:t>（已核扣）</w:t>
            </w:r>
            <w:r>
              <w:rPr>
                <w:rFonts w:ascii="宋体" w:hAnsi="宋体" w:cs="宋体" w:hint="eastAsia"/>
                <w:kern w:val="0"/>
                <w:sz w:val="22"/>
              </w:rPr>
              <w:t>2-转人工3-退单4-预核扣</w:t>
            </w:r>
            <w:r>
              <w:rPr>
                <w:rFonts w:ascii="宋体" w:hAnsi="宋体" w:cs="宋体"/>
                <w:kern w:val="0"/>
                <w:sz w:val="22"/>
                <w:highlight w:val="yellow"/>
              </w:rPr>
              <w:t>5-通过（未核扣）</w:t>
            </w:r>
            <w:r>
              <w:rPr>
                <w:rFonts w:ascii="宋体" w:hAnsi="宋体" w:cs="宋体" w:hint="eastAsia"/>
                <w:kern w:val="0"/>
                <w:sz w:val="22"/>
              </w:rPr>
              <w:t>Y-入库成功Z-入库失败,</w:t>
            </w: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只有当业务类型为[1.清单审批]时，该字段有效，其他业务类型时该字段为空。</w:t>
            </w:r>
          </w:p>
          <w:p w:rsidR="006F60A3" w:rsidRDefault="008E50FA">
            <w:pPr>
              <w:widowControl/>
              <w:ind w:left="110" w:hangingChars="50" w:hanging="110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CMB201：1-通过2-转人工3-退单Y-入库成功Z-入库失败</w:t>
            </w:r>
          </w:p>
          <w:p w:rsidR="006F60A3" w:rsidRDefault="008E50FA">
            <w:pPr>
              <w:widowControl/>
              <w:ind w:left="110" w:hangingChars="50" w:hanging="110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EMS212: Y-入库成功Z-入库失败</w:t>
            </w:r>
          </w:p>
        </w:tc>
      </w:tr>
      <w:tr w:rsidR="006F60A3">
        <w:trPr>
          <w:trHeight w:val="2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MANAGE_DATE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处理日期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dateTime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RMK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an..255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</w:tbl>
    <w:p w:rsidR="006F60A3" w:rsidRDefault="008E50FA">
      <w:pPr>
        <w:pStyle w:val="4"/>
      </w:pPr>
      <w:r>
        <w:rPr>
          <w:rFonts w:hint="eastAsia"/>
        </w:rPr>
        <w:t>2.8.2.2</w:t>
      </w:r>
      <w:r>
        <w:rPr>
          <w:rFonts w:hint="eastAsia"/>
        </w:rPr>
        <w:t>检查信息</w:t>
      </w:r>
      <w:r>
        <w:rPr>
          <w:rFonts w:hint="eastAsia"/>
        </w:rPr>
        <w:t>&lt;CHECK_INFO&gt;</w:t>
      </w:r>
      <w:bookmarkEnd w:id="13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559"/>
        <w:gridCol w:w="1134"/>
        <w:gridCol w:w="709"/>
        <w:gridCol w:w="3452"/>
      </w:tblGrid>
      <w:tr w:rsidR="006F60A3">
        <w:trPr>
          <w:trHeight w:val="270"/>
        </w:trPr>
        <w:tc>
          <w:tcPr>
            <w:tcW w:w="1668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字段名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中文说明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数据类型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是否必填</w:t>
            </w:r>
          </w:p>
        </w:tc>
        <w:tc>
          <w:tcPr>
            <w:tcW w:w="3452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NOTE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检查信息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an..255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</w:tbl>
    <w:p w:rsidR="006F60A3" w:rsidRDefault="006F60A3"/>
    <w:p w:rsidR="006F60A3" w:rsidRDefault="008E50FA">
      <w:pPr>
        <w:pStyle w:val="4"/>
      </w:pPr>
      <w:bookmarkStart w:id="135" w:name="_Toc447014971"/>
      <w:r>
        <w:rPr>
          <w:rFonts w:hint="eastAsia"/>
        </w:rPr>
        <w:t>2.8.2.3</w:t>
      </w:r>
      <w:r>
        <w:rPr>
          <w:rFonts w:hint="eastAsia"/>
        </w:rPr>
        <w:t>联网企业档案库基本</w:t>
      </w:r>
      <w:r>
        <w:rPr>
          <w:rFonts w:hint="eastAsia"/>
        </w:rPr>
        <w:t>&lt; ET_ARCRP_BSC &gt;</w:t>
      </w:r>
      <w:bookmarkEnd w:id="13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45"/>
        <w:gridCol w:w="1398"/>
        <w:gridCol w:w="1134"/>
        <w:gridCol w:w="851"/>
        <w:gridCol w:w="3594"/>
      </w:tblGrid>
      <w:tr w:rsidR="006F60A3">
        <w:trPr>
          <w:trHeight w:val="270"/>
        </w:trPr>
        <w:tc>
          <w:tcPr>
            <w:tcW w:w="1545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字段名</w:t>
            </w:r>
          </w:p>
        </w:tc>
        <w:tc>
          <w:tcPr>
            <w:tcW w:w="1398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中文说明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数据类型</w:t>
            </w:r>
          </w:p>
        </w:tc>
        <w:tc>
          <w:tcPr>
            <w:tcW w:w="851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是否必填</w:t>
            </w:r>
          </w:p>
        </w:tc>
        <w:tc>
          <w:tcPr>
            <w:tcW w:w="3594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</w:tr>
      <w:tr w:rsidR="006F60A3">
        <w:trPr>
          <w:trHeight w:val="619"/>
        </w:trPr>
        <w:tc>
          <w:tcPr>
            <w:tcW w:w="1545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ET_ARCRP_NO</w:t>
            </w:r>
          </w:p>
        </w:tc>
        <w:tc>
          <w:tcPr>
            <w:tcW w:w="1398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联网企业档案库编号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an..64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594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首次备案时填入预录入号</w:t>
            </w:r>
          </w:p>
        </w:tc>
      </w:tr>
      <w:tr w:rsidR="006F60A3">
        <w:trPr>
          <w:trHeight w:val="401"/>
        </w:trPr>
        <w:tc>
          <w:tcPr>
            <w:tcW w:w="1545" w:type="dxa"/>
            <w:shd w:val="clear" w:color="auto" w:fill="auto"/>
            <w:vAlign w:val="bottom"/>
          </w:tcPr>
          <w:p w:rsidR="006F60A3" w:rsidRDefault="008E50FA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CHG_TMS_CNT</w:t>
            </w:r>
          </w:p>
        </w:tc>
        <w:tc>
          <w:tcPr>
            <w:tcW w:w="1398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变更次数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594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首次申请备案时填为0，每次审批通过加1</w:t>
            </w:r>
          </w:p>
        </w:tc>
      </w:tr>
      <w:tr w:rsidR="006F60A3">
        <w:trPr>
          <w:trHeight w:val="570"/>
        </w:trPr>
        <w:tc>
          <w:tcPr>
            <w:tcW w:w="1545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ETPS_PREENT_NO</w:t>
            </w:r>
          </w:p>
        </w:tc>
        <w:tc>
          <w:tcPr>
            <w:tcW w:w="1398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企业预录入编号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an..64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594" w:type="dxa"/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570"/>
        </w:trPr>
        <w:tc>
          <w:tcPr>
            <w:tcW w:w="1545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lastRenderedPageBreak/>
              <w:t>MASTER_CUSCD</w:t>
            </w:r>
          </w:p>
        </w:tc>
        <w:tc>
          <w:tcPr>
            <w:tcW w:w="1398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主管关区代码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an4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594" w:type="dxa"/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570"/>
        </w:trPr>
        <w:tc>
          <w:tcPr>
            <w:tcW w:w="1545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BIZOP_ETPS_SCCD</w:t>
            </w:r>
          </w:p>
        </w:tc>
        <w:tc>
          <w:tcPr>
            <w:tcW w:w="1398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经营企业社会信用代码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an18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594" w:type="dxa"/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85"/>
        </w:trPr>
        <w:tc>
          <w:tcPr>
            <w:tcW w:w="1545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BIZOP_ETPSNO</w:t>
            </w:r>
          </w:p>
        </w:tc>
        <w:tc>
          <w:tcPr>
            <w:tcW w:w="1398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经营企业编号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an10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594" w:type="dxa"/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85"/>
        </w:trPr>
        <w:tc>
          <w:tcPr>
            <w:tcW w:w="1545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BIZOP_ETPS_NM</w:t>
            </w:r>
          </w:p>
        </w:tc>
        <w:tc>
          <w:tcPr>
            <w:tcW w:w="1398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经营企业名称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an..512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594" w:type="dxa"/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85"/>
        </w:trPr>
        <w:tc>
          <w:tcPr>
            <w:tcW w:w="1545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PRCS_ETPS_SCCD</w:t>
            </w:r>
          </w:p>
        </w:tc>
        <w:tc>
          <w:tcPr>
            <w:tcW w:w="1398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加工企业社会信用代码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an18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594" w:type="dxa"/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85"/>
        </w:trPr>
        <w:tc>
          <w:tcPr>
            <w:tcW w:w="1545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PRCS_ETPSNO</w:t>
            </w:r>
          </w:p>
        </w:tc>
        <w:tc>
          <w:tcPr>
            <w:tcW w:w="1398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加工企业编号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an10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594" w:type="dxa"/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85"/>
        </w:trPr>
        <w:tc>
          <w:tcPr>
            <w:tcW w:w="1545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PRCS_ETPS_NM</w:t>
            </w:r>
          </w:p>
        </w:tc>
        <w:tc>
          <w:tcPr>
            <w:tcW w:w="1398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加工企业名称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an..512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594" w:type="dxa"/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85"/>
        </w:trPr>
        <w:tc>
          <w:tcPr>
            <w:tcW w:w="1545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DCL_ETPS_SCCD</w:t>
            </w:r>
          </w:p>
        </w:tc>
        <w:tc>
          <w:tcPr>
            <w:tcW w:w="1398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申报企业社会信用代码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an18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594" w:type="dxa"/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85"/>
        </w:trPr>
        <w:tc>
          <w:tcPr>
            <w:tcW w:w="1545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DCL_ETPSNO</w:t>
            </w:r>
          </w:p>
        </w:tc>
        <w:tc>
          <w:tcPr>
            <w:tcW w:w="1398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申报企业编号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an10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594" w:type="dxa"/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85"/>
        </w:trPr>
        <w:tc>
          <w:tcPr>
            <w:tcW w:w="1545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DCL_ETPS_NM</w:t>
            </w:r>
          </w:p>
        </w:tc>
        <w:tc>
          <w:tcPr>
            <w:tcW w:w="1398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申报企业名称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an..512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594" w:type="dxa"/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85"/>
        </w:trPr>
        <w:tc>
          <w:tcPr>
            <w:tcW w:w="1545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DECLARE_ER_TYPE</w:t>
            </w:r>
          </w:p>
        </w:tc>
        <w:tc>
          <w:tcPr>
            <w:tcW w:w="1398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申报企业类型代码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594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1-企业2-代理公司3-报关行</w:t>
            </w:r>
          </w:p>
        </w:tc>
      </w:tr>
      <w:tr w:rsidR="006F60A3">
        <w:trPr>
          <w:trHeight w:val="285"/>
        </w:trPr>
        <w:tc>
          <w:tcPr>
            <w:tcW w:w="1545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CONC_ADDR</w:t>
            </w:r>
          </w:p>
        </w:tc>
        <w:tc>
          <w:tcPr>
            <w:tcW w:w="1398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联系地址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an..512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594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加工企业联系地址</w:t>
            </w:r>
          </w:p>
        </w:tc>
      </w:tr>
      <w:tr w:rsidR="006F60A3">
        <w:trPr>
          <w:trHeight w:val="285"/>
        </w:trPr>
        <w:tc>
          <w:tcPr>
            <w:tcW w:w="1545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TELNUM</w:t>
            </w:r>
          </w:p>
        </w:tc>
        <w:tc>
          <w:tcPr>
            <w:tcW w:w="1398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电话号码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an..15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594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加工企业联系方式</w:t>
            </w:r>
          </w:p>
        </w:tc>
      </w:tr>
      <w:tr w:rsidR="006F60A3">
        <w:trPr>
          <w:trHeight w:val="285"/>
        </w:trPr>
        <w:tc>
          <w:tcPr>
            <w:tcW w:w="1545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FINISH_VALID_TIME</w:t>
            </w:r>
          </w:p>
        </w:tc>
        <w:tc>
          <w:tcPr>
            <w:tcW w:w="1398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结束有效时间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594" w:type="dxa"/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85"/>
        </w:trPr>
        <w:tc>
          <w:tcPr>
            <w:tcW w:w="1545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PRCS_PRDC_ABLT_AMT</w:t>
            </w:r>
          </w:p>
        </w:tc>
        <w:tc>
          <w:tcPr>
            <w:tcW w:w="1398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加工生产能力金额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n..25,5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594" w:type="dxa"/>
            <w:shd w:val="clear" w:color="auto" w:fill="auto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美元值，大于</w:t>
            </w:r>
            <w:r>
              <w:rPr>
                <w:rFonts w:hint="eastAsia"/>
                <w:sz w:val="22"/>
              </w:rPr>
              <w:t>0</w:t>
            </w:r>
          </w:p>
        </w:tc>
      </w:tr>
      <w:tr w:rsidR="006F60A3">
        <w:trPr>
          <w:trHeight w:val="285"/>
        </w:trPr>
        <w:tc>
          <w:tcPr>
            <w:tcW w:w="1545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APCRET_NO</w:t>
            </w:r>
          </w:p>
        </w:tc>
        <w:tc>
          <w:tcPr>
            <w:tcW w:w="1398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批准证编号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an..64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594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关区商务部门审批开关打开时，必填</w:t>
            </w:r>
          </w:p>
        </w:tc>
      </w:tr>
      <w:tr w:rsidR="006F60A3">
        <w:trPr>
          <w:trHeight w:val="285"/>
        </w:trPr>
        <w:tc>
          <w:tcPr>
            <w:tcW w:w="1545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RISK_ASSURE_MARKCD</w:t>
            </w:r>
          </w:p>
        </w:tc>
        <w:tc>
          <w:tcPr>
            <w:tcW w:w="1398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风险担保标记代码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594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  <w:r>
              <w:rPr>
                <w:rFonts w:hint="eastAsia"/>
                <w:sz w:val="22"/>
              </w:rPr>
              <w:t>0-</w:t>
            </w:r>
            <w:r>
              <w:rPr>
                <w:rFonts w:hint="eastAsia"/>
                <w:sz w:val="22"/>
              </w:rPr>
              <w:t>无需担保</w:t>
            </w:r>
            <w:r>
              <w:rPr>
                <w:rFonts w:hint="eastAsia"/>
                <w:sz w:val="22"/>
              </w:rPr>
              <w:t xml:space="preserve"> 1-</w:t>
            </w:r>
            <w:r>
              <w:rPr>
                <w:rFonts w:hint="eastAsia"/>
                <w:sz w:val="22"/>
              </w:rPr>
              <w:t>未担保</w:t>
            </w:r>
            <w:r>
              <w:rPr>
                <w:rFonts w:hint="eastAsia"/>
                <w:sz w:val="22"/>
              </w:rPr>
              <w:t xml:space="preserve"> (</w:t>
            </w:r>
            <w:r>
              <w:rPr>
                <w:rFonts w:hint="eastAsia"/>
                <w:sz w:val="22"/>
              </w:rPr>
              <w:t>需要担保但尚未缴纳</w:t>
            </w:r>
            <w:r>
              <w:rPr>
                <w:rFonts w:hint="eastAsia"/>
                <w:sz w:val="22"/>
              </w:rPr>
              <w:t>) 2-</w:t>
            </w:r>
            <w:r>
              <w:rPr>
                <w:rFonts w:hint="eastAsia"/>
                <w:sz w:val="22"/>
              </w:rPr>
              <w:t>已担保</w:t>
            </w:r>
          </w:p>
        </w:tc>
      </w:tr>
      <w:tr w:rsidR="006F60A3">
        <w:trPr>
          <w:trHeight w:val="285"/>
        </w:trPr>
        <w:tc>
          <w:tcPr>
            <w:tcW w:w="1545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RLT_FORM_NO</w:t>
            </w:r>
          </w:p>
        </w:tc>
        <w:tc>
          <w:tcPr>
            <w:tcW w:w="1398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关联单证编号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an..64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594" w:type="dxa"/>
            <w:shd w:val="clear" w:color="auto" w:fill="auto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已担保的系统反填保税保证金征收单编号</w:t>
            </w:r>
          </w:p>
        </w:tc>
      </w:tr>
      <w:tr w:rsidR="006F60A3">
        <w:trPr>
          <w:trHeight w:val="285"/>
        </w:trPr>
        <w:tc>
          <w:tcPr>
            <w:tcW w:w="1545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DCL_SOURCE_MARKCD</w:t>
            </w:r>
          </w:p>
        </w:tc>
        <w:tc>
          <w:tcPr>
            <w:tcW w:w="1398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申报来源标记代码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594" w:type="dxa"/>
            <w:shd w:val="clear" w:color="auto" w:fill="auto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1-</w:t>
            </w:r>
            <w:r>
              <w:rPr>
                <w:rFonts w:hint="eastAsia"/>
                <w:sz w:val="22"/>
              </w:rPr>
              <w:t>电子口岸申报</w:t>
            </w:r>
            <w:r>
              <w:rPr>
                <w:rFonts w:hint="eastAsia"/>
                <w:sz w:val="22"/>
              </w:rPr>
              <w:t xml:space="preserve"> 2-</w:t>
            </w:r>
            <w:r>
              <w:rPr>
                <w:rFonts w:hint="eastAsia"/>
                <w:sz w:val="22"/>
              </w:rPr>
              <w:t>地方平台申报</w:t>
            </w:r>
            <w:r>
              <w:rPr>
                <w:rFonts w:hint="eastAsia"/>
                <w:sz w:val="22"/>
              </w:rPr>
              <w:t xml:space="preserve"> 3-</w:t>
            </w:r>
            <w:r>
              <w:rPr>
                <w:rFonts w:hint="eastAsia"/>
                <w:sz w:val="22"/>
              </w:rPr>
              <w:t>其它申报</w:t>
            </w:r>
          </w:p>
        </w:tc>
      </w:tr>
      <w:tr w:rsidR="006F60A3">
        <w:trPr>
          <w:trHeight w:val="285"/>
        </w:trPr>
        <w:tc>
          <w:tcPr>
            <w:tcW w:w="1545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DCL_TYPECD</w:t>
            </w:r>
          </w:p>
        </w:tc>
        <w:tc>
          <w:tcPr>
            <w:tcW w:w="1398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申报类型代码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594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1-备案申请 2-变更申请</w:t>
            </w:r>
          </w:p>
        </w:tc>
      </w:tr>
      <w:tr w:rsidR="006F60A3">
        <w:trPr>
          <w:trHeight w:val="285"/>
        </w:trPr>
        <w:tc>
          <w:tcPr>
            <w:tcW w:w="1545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DCL_TIME</w:t>
            </w:r>
          </w:p>
        </w:tc>
        <w:tc>
          <w:tcPr>
            <w:tcW w:w="1398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申报时间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dateTime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594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申报日期</w:t>
            </w:r>
          </w:p>
        </w:tc>
      </w:tr>
      <w:tr w:rsidR="006F60A3">
        <w:trPr>
          <w:trHeight w:val="285"/>
        </w:trPr>
        <w:tc>
          <w:tcPr>
            <w:tcW w:w="1545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EMAPV_STUCD</w:t>
            </w:r>
          </w:p>
        </w:tc>
        <w:tc>
          <w:tcPr>
            <w:tcW w:w="1398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审批状态代码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594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1-通过 2-退单</w:t>
            </w:r>
          </w:p>
        </w:tc>
      </w:tr>
      <w:tr w:rsidR="006F60A3">
        <w:trPr>
          <w:trHeight w:val="285"/>
        </w:trPr>
        <w:tc>
          <w:tcPr>
            <w:tcW w:w="1545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EXE_MARKCD</w:t>
            </w:r>
          </w:p>
        </w:tc>
        <w:tc>
          <w:tcPr>
            <w:tcW w:w="1398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执行标记代码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594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1-在执行 2-已注销</w:t>
            </w:r>
          </w:p>
        </w:tc>
      </w:tr>
      <w:tr w:rsidR="006F60A3">
        <w:trPr>
          <w:trHeight w:val="285"/>
        </w:trPr>
        <w:tc>
          <w:tcPr>
            <w:tcW w:w="1545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lastRenderedPageBreak/>
              <w:t>PUTREC_APPR_TIME</w:t>
            </w:r>
          </w:p>
        </w:tc>
        <w:tc>
          <w:tcPr>
            <w:tcW w:w="1398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备案批准时间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dateTime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594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备案审批通过日期</w:t>
            </w:r>
          </w:p>
        </w:tc>
      </w:tr>
      <w:tr w:rsidR="006F60A3">
        <w:trPr>
          <w:trHeight w:val="285"/>
        </w:trPr>
        <w:tc>
          <w:tcPr>
            <w:tcW w:w="1545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CHG_APPR_TIME</w:t>
            </w:r>
          </w:p>
        </w:tc>
        <w:tc>
          <w:tcPr>
            <w:tcW w:w="1398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变更批准时间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dateTime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594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变更通过日期，每次变更时更新</w:t>
            </w:r>
          </w:p>
        </w:tc>
      </w:tr>
      <w:tr w:rsidR="006F60A3">
        <w:trPr>
          <w:trHeight w:val="285"/>
        </w:trPr>
        <w:tc>
          <w:tcPr>
            <w:tcW w:w="1545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RMK</w:t>
            </w:r>
          </w:p>
        </w:tc>
        <w:tc>
          <w:tcPr>
            <w:tcW w:w="1398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an..4000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594" w:type="dxa"/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</w:tbl>
    <w:p w:rsidR="006F60A3" w:rsidRDefault="008E50FA">
      <w:pPr>
        <w:pStyle w:val="4"/>
      </w:pPr>
      <w:r>
        <w:rPr>
          <w:rFonts w:hint="eastAsia"/>
        </w:rPr>
        <w:t>2.8.2.4</w:t>
      </w:r>
      <w:r>
        <w:rPr>
          <w:rFonts w:hint="eastAsia"/>
        </w:rPr>
        <w:t>联网企业档案库明细</w:t>
      </w:r>
      <w:r>
        <w:rPr>
          <w:rFonts w:hint="eastAsia"/>
        </w:rPr>
        <w:t>&lt;ET_ARCRP_DT&gt;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45"/>
        <w:gridCol w:w="1398"/>
        <w:gridCol w:w="1134"/>
        <w:gridCol w:w="851"/>
        <w:gridCol w:w="3594"/>
      </w:tblGrid>
      <w:tr w:rsidR="006F60A3">
        <w:trPr>
          <w:trHeight w:val="270"/>
        </w:trPr>
        <w:tc>
          <w:tcPr>
            <w:tcW w:w="1545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字段名</w:t>
            </w:r>
          </w:p>
        </w:tc>
        <w:tc>
          <w:tcPr>
            <w:tcW w:w="1398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中文说明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数据类型</w:t>
            </w:r>
          </w:p>
        </w:tc>
        <w:tc>
          <w:tcPr>
            <w:tcW w:w="851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是否必填</w:t>
            </w:r>
          </w:p>
        </w:tc>
        <w:tc>
          <w:tcPr>
            <w:tcW w:w="3594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</w:tr>
      <w:tr w:rsidR="006F60A3">
        <w:trPr>
          <w:trHeight w:val="27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ET_ARCRP_NO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联网企业档案库编号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an..64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与表头一致，首次申请填预录入号</w:t>
            </w:r>
          </w:p>
        </w:tc>
      </w:tr>
      <w:tr w:rsidR="006F60A3">
        <w:trPr>
          <w:trHeight w:val="27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CHG_TMS_CNT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变更次数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与表头一致</w:t>
            </w:r>
          </w:p>
        </w:tc>
      </w:tr>
      <w:tr w:rsidR="006F60A3">
        <w:trPr>
          <w:trHeight w:val="27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GDS_SEQNO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商品序号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表体序号，自动生成</w:t>
            </w:r>
          </w:p>
        </w:tc>
      </w:tr>
      <w:tr w:rsidR="006F60A3">
        <w:trPr>
          <w:trHeight w:val="27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MTPCK_ENDPRD_TYPECD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料件成品类型代码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I-料件 E-成品</w:t>
            </w:r>
          </w:p>
        </w:tc>
      </w:tr>
      <w:tr w:rsidR="006F60A3">
        <w:trPr>
          <w:trHeight w:val="27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GDECD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商品编码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四位</w:t>
            </w:r>
          </w:p>
        </w:tc>
      </w:tr>
      <w:tr w:rsidR="006F60A3">
        <w:trPr>
          <w:trHeight w:val="27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GDS_NM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商品名称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an..512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MODF_MARKCD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修改标记代码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0-未修改 1-修改 2-删除 3-增加</w:t>
            </w:r>
          </w:p>
        </w:tc>
      </w:tr>
      <w:tr w:rsidR="006F60A3">
        <w:trPr>
          <w:trHeight w:val="27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RMK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an..4000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</w:tbl>
    <w:p w:rsidR="006F60A3" w:rsidRDefault="006F60A3"/>
    <w:p w:rsidR="006F60A3" w:rsidRDefault="006F60A3"/>
    <w:p w:rsidR="006F60A3" w:rsidRDefault="008E50FA">
      <w:pPr>
        <w:pStyle w:val="2"/>
        <w:numPr>
          <w:ilvl w:val="0"/>
          <w:numId w:val="0"/>
        </w:numPr>
      </w:pPr>
      <w:r>
        <w:rPr>
          <w:rFonts w:hint="eastAsia"/>
        </w:rPr>
        <w:t>2.9</w:t>
      </w:r>
      <w:r>
        <w:rPr>
          <w:rFonts w:hint="eastAsia"/>
        </w:rPr>
        <w:t>电子账册报文回执</w:t>
      </w:r>
      <w:r>
        <w:rPr>
          <w:rFonts w:hint="eastAsia"/>
        </w:rPr>
        <w:t>&lt;EMS211&gt;</w:t>
      </w:r>
    </w:p>
    <w:p w:rsidR="006F60A3" w:rsidRDefault="008E50FA">
      <w:pPr>
        <w:pStyle w:val="3"/>
      </w:pPr>
      <w:r>
        <w:rPr>
          <w:rFonts w:hint="eastAsia"/>
        </w:rPr>
        <w:t>2.9.1</w:t>
      </w:r>
      <w:r>
        <w:rPr>
          <w:rFonts w:hint="eastAsia"/>
        </w:rPr>
        <w:t>报文定义</w:t>
      </w:r>
    </w:p>
    <w:tbl>
      <w:tblPr>
        <w:tblStyle w:val="af"/>
        <w:tblW w:w="7742" w:type="dxa"/>
        <w:tblInd w:w="780" w:type="dxa"/>
        <w:tblLayout w:type="fixed"/>
        <w:tblLook w:val="04A0"/>
      </w:tblPr>
      <w:tblGrid>
        <w:gridCol w:w="3171"/>
        <w:gridCol w:w="2351"/>
        <w:gridCol w:w="2220"/>
      </w:tblGrid>
      <w:tr w:rsidR="006F60A3">
        <w:tc>
          <w:tcPr>
            <w:tcW w:w="3171" w:type="dxa"/>
            <w:shd w:val="clear" w:color="auto" w:fill="8DB3E2" w:themeFill="text2" w:themeFillTint="66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报文体结构标志</w:t>
            </w:r>
          </w:p>
        </w:tc>
        <w:tc>
          <w:tcPr>
            <w:tcW w:w="2351" w:type="dxa"/>
            <w:shd w:val="clear" w:color="auto" w:fill="8DB3E2" w:themeFill="text2" w:themeFillTint="66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220" w:type="dxa"/>
            <w:shd w:val="clear" w:color="auto" w:fill="8DB3E2" w:themeFill="text2" w:themeFillTint="66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F60A3">
        <w:tc>
          <w:tcPr>
            <w:tcW w:w="3171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&lt; HDE_APPR_RESULT &gt;</w:t>
            </w:r>
          </w:p>
        </w:tc>
        <w:tc>
          <w:tcPr>
            <w:tcW w:w="2351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电子账册设立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变更审核回执</w:t>
            </w:r>
          </w:p>
        </w:tc>
        <w:tc>
          <w:tcPr>
            <w:tcW w:w="2220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单条</w:t>
            </w:r>
          </w:p>
        </w:tc>
      </w:tr>
      <w:tr w:rsidR="006F60A3">
        <w:tc>
          <w:tcPr>
            <w:tcW w:w="3171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&lt;CHECK_INFO&gt;</w:t>
            </w:r>
          </w:p>
        </w:tc>
        <w:tc>
          <w:tcPr>
            <w:tcW w:w="2351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检查信息</w:t>
            </w:r>
          </w:p>
        </w:tc>
        <w:tc>
          <w:tcPr>
            <w:tcW w:w="2220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可多条</w:t>
            </w:r>
          </w:p>
        </w:tc>
      </w:tr>
      <w:tr w:rsidR="006F60A3">
        <w:tc>
          <w:tcPr>
            <w:tcW w:w="3171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&lt;EMS_PUTREC_BSC&gt;</w:t>
            </w:r>
          </w:p>
        </w:tc>
        <w:tc>
          <w:tcPr>
            <w:tcW w:w="2351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账册备案基本</w:t>
            </w:r>
          </w:p>
        </w:tc>
        <w:tc>
          <w:tcPr>
            <w:tcW w:w="2220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单条</w:t>
            </w:r>
          </w:p>
        </w:tc>
      </w:tr>
      <w:tr w:rsidR="006F60A3">
        <w:tc>
          <w:tcPr>
            <w:tcW w:w="3171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&lt; EMS_PUTREC_DT &gt;</w:t>
            </w:r>
          </w:p>
        </w:tc>
        <w:tc>
          <w:tcPr>
            <w:tcW w:w="2351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账册备案明细</w:t>
            </w:r>
          </w:p>
        </w:tc>
        <w:tc>
          <w:tcPr>
            <w:tcW w:w="2220" w:type="dxa"/>
          </w:tcPr>
          <w:p w:rsidR="006F60A3" w:rsidRDefault="008E50FA">
            <w:r>
              <w:rPr>
                <w:rFonts w:hint="eastAsia"/>
              </w:rPr>
              <w:t>可多条</w:t>
            </w:r>
          </w:p>
        </w:tc>
      </w:tr>
    </w:tbl>
    <w:p w:rsidR="006F60A3" w:rsidRDefault="006F60A3"/>
    <w:p w:rsidR="006F60A3" w:rsidRDefault="008E50FA">
      <w:pPr>
        <w:pStyle w:val="3"/>
      </w:pPr>
      <w:r>
        <w:rPr>
          <w:rFonts w:hint="eastAsia"/>
        </w:rPr>
        <w:lastRenderedPageBreak/>
        <w:t>2.9.2</w:t>
      </w:r>
      <w:r>
        <w:rPr>
          <w:rFonts w:hint="eastAsia"/>
        </w:rPr>
        <w:t>报文结构</w:t>
      </w:r>
    </w:p>
    <w:p w:rsidR="006F60A3" w:rsidRDefault="008E50FA">
      <w:pPr>
        <w:pStyle w:val="4"/>
      </w:pPr>
      <w:r>
        <w:rPr>
          <w:rFonts w:hint="eastAsia"/>
        </w:rPr>
        <w:t>2.9.2.1</w:t>
      </w:r>
      <w:r>
        <w:rPr>
          <w:rFonts w:hint="eastAsia"/>
        </w:rPr>
        <w:t>审核回执信息</w:t>
      </w:r>
      <w:r>
        <w:rPr>
          <w:rFonts w:hint="eastAsia"/>
        </w:rPr>
        <w:t>&lt; HDE_APPR_RESULT &gt;</w:t>
      </w:r>
    </w:p>
    <w:p w:rsidR="006F60A3" w:rsidRDefault="008E50FA">
      <w:r>
        <w:rPr>
          <w:rFonts w:hint="eastAsia"/>
        </w:rPr>
        <w:t>同</w:t>
      </w:r>
      <w:r>
        <w:rPr>
          <w:rFonts w:hint="eastAsia"/>
        </w:rPr>
        <w:t>2.8</w:t>
      </w:r>
      <w:r>
        <w:rPr>
          <w:rFonts w:hint="eastAsia"/>
        </w:rPr>
        <w:t>报文结构</w:t>
      </w:r>
      <w:r>
        <w:rPr>
          <w:rFonts w:hint="eastAsia"/>
        </w:rPr>
        <w:t>/</w:t>
      </w:r>
      <w:r>
        <w:rPr>
          <w:rFonts w:hint="eastAsia"/>
        </w:rPr>
        <w:t>审核回执信息</w:t>
      </w:r>
    </w:p>
    <w:p w:rsidR="006F60A3" w:rsidRDefault="008E50FA">
      <w:pPr>
        <w:pStyle w:val="4"/>
      </w:pPr>
      <w:r>
        <w:rPr>
          <w:rFonts w:hint="eastAsia"/>
        </w:rPr>
        <w:t>2.9.2.2</w:t>
      </w:r>
      <w:r>
        <w:rPr>
          <w:rFonts w:hint="eastAsia"/>
        </w:rPr>
        <w:t>检查信息</w:t>
      </w:r>
      <w:r>
        <w:rPr>
          <w:rFonts w:hint="eastAsia"/>
        </w:rPr>
        <w:t>&lt;CHECK_INFO&gt;</w:t>
      </w:r>
    </w:p>
    <w:p w:rsidR="006F60A3" w:rsidRDefault="008E50FA">
      <w:r>
        <w:rPr>
          <w:rFonts w:hint="eastAsia"/>
        </w:rPr>
        <w:t>同</w:t>
      </w:r>
      <w:r>
        <w:rPr>
          <w:rFonts w:hint="eastAsia"/>
        </w:rPr>
        <w:t>2.8</w:t>
      </w:r>
      <w:r>
        <w:rPr>
          <w:rFonts w:hint="eastAsia"/>
        </w:rPr>
        <w:t>报文结构</w:t>
      </w:r>
      <w:r>
        <w:rPr>
          <w:rFonts w:hint="eastAsia"/>
        </w:rPr>
        <w:t>/</w:t>
      </w:r>
      <w:r>
        <w:rPr>
          <w:rFonts w:hint="eastAsia"/>
        </w:rPr>
        <w:t>检查信息</w:t>
      </w:r>
    </w:p>
    <w:p w:rsidR="006F60A3" w:rsidRDefault="008E50FA">
      <w:pPr>
        <w:pStyle w:val="4"/>
      </w:pPr>
      <w:bookmarkStart w:id="136" w:name="_Toc447014979"/>
      <w:r>
        <w:rPr>
          <w:rFonts w:hint="eastAsia"/>
        </w:rPr>
        <w:t>2.9.2.3</w:t>
      </w:r>
      <w:r>
        <w:rPr>
          <w:rFonts w:hint="eastAsia"/>
        </w:rPr>
        <w:t>账册备案基本</w:t>
      </w:r>
      <w:r>
        <w:rPr>
          <w:rFonts w:hint="eastAsia"/>
        </w:rPr>
        <w:t>&lt;EMS_PUTREC_BSC&gt;</w:t>
      </w:r>
      <w:bookmarkEnd w:id="13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559"/>
        <w:gridCol w:w="1134"/>
        <w:gridCol w:w="709"/>
        <w:gridCol w:w="3452"/>
      </w:tblGrid>
      <w:tr w:rsidR="006F60A3">
        <w:trPr>
          <w:trHeight w:val="270"/>
        </w:trPr>
        <w:tc>
          <w:tcPr>
            <w:tcW w:w="1668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字段名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中文说明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数据类型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是否必填</w:t>
            </w:r>
          </w:p>
        </w:tc>
        <w:tc>
          <w:tcPr>
            <w:tcW w:w="3452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EMS_NO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帐册编号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首次备案时填入预录入号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CHG_TMS_CNT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变更次数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首次申请备案时填0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ETPS_PREENT_NO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企业预录入编号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企业端系统自动生成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MASTER_CUSCD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主管关区代码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关联代码表[CUSTOMS]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BIZOP_ETPS_SCCD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经营企业社会信用代码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BIZOP_ETPSNO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经营企业编号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BIZOP_ETPS_NM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经营企业名称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an..512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RVSNGD_ETPS_SCCD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收发货企业社会信用代码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RCVGD_ETPSNO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收货企业编号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RCVGD_ETPS_NM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收货企业名称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an..512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DCL_ETPS_SCCD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申报企业社会信用代码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DCL_ETPSNO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申报企业编号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DCL_ETPS_NM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申报企业名称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an..512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DCL_ETPS_TYPECD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申报企业类型代码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1-企业2-代理公司3-报关行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EMS_TYPECD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账册类型代码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1-E</w:t>
            </w:r>
            <w:r>
              <w:rPr>
                <w:rFonts w:hint="eastAsia"/>
                <w:sz w:val="22"/>
              </w:rPr>
              <w:t>账册</w:t>
            </w:r>
            <w:r>
              <w:rPr>
                <w:rFonts w:hint="eastAsia"/>
                <w:sz w:val="22"/>
              </w:rPr>
              <w:t xml:space="preserve"> 2-H</w:t>
            </w:r>
            <w:r>
              <w:rPr>
                <w:rFonts w:hint="eastAsia"/>
                <w:sz w:val="22"/>
              </w:rPr>
              <w:t>账册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DCL_TYPECD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申报类型代码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1-</w:t>
            </w:r>
            <w:r>
              <w:rPr>
                <w:rFonts w:hint="eastAsia"/>
                <w:sz w:val="22"/>
              </w:rPr>
              <w:t>备案申请</w:t>
            </w:r>
            <w:r>
              <w:rPr>
                <w:rFonts w:hint="eastAsia"/>
                <w:sz w:val="22"/>
              </w:rPr>
              <w:t xml:space="preserve"> 2-</w:t>
            </w:r>
            <w:r>
              <w:rPr>
                <w:rFonts w:hint="eastAsia"/>
                <w:sz w:val="22"/>
              </w:rPr>
              <w:t>变更申请</w:t>
            </w:r>
            <w:r>
              <w:rPr>
                <w:rFonts w:hint="eastAsia"/>
                <w:sz w:val="22"/>
              </w:rPr>
              <w:t xml:space="preserve"> 3-</w:t>
            </w:r>
            <w:r>
              <w:rPr>
                <w:rFonts w:hint="eastAsia"/>
                <w:sz w:val="22"/>
              </w:rPr>
              <w:t>注销申请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FINISH_VALID_DATE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结束有效日期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APCRET_NO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批准证编号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关区商务部门审批开关打开时，必填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lastRenderedPageBreak/>
              <w:t>NETWK_ETPS_ARCRP_NO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联网企业档案库编号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MAX_TOVR_AMT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最大周转金额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 ..25,5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不大于联网档案库生产能力的50%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DCL_TIME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申报时间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dateTime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UCNS_DCL_SEGCD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单耗申报环节代码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1-</w:t>
            </w:r>
            <w:r>
              <w:rPr>
                <w:rFonts w:hint="eastAsia"/>
                <w:sz w:val="22"/>
              </w:rPr>
              <w:t>出口前</w:t>
            </w:r>
            <w:r>
              <w:rPr>
                <w:rFonts w:hint="eastAsia"/>
                <w:sz w:val="22"/>
              </w:rPr>
              <w:t xml:space="preserve"> 2-</w:t>
            </w:r>
            <w:r>
              <w:rPr>
                <w:rFonts w:hint="eastAsia"/>
                <w:sz w:val="22"/>
              </w:rPr>
              <w:t>报核前默认为</w:t>
            </w:r>
            <w:r>
              <w:rPr>
                <w:rFonts w:hint="eastAsia"/>
                <w:sz w:val="22"/>
              </w:rPr>
              <w:t>1 ,</w:t>
            </w:r>
            <w:r>
              <w:rPr>
                <w:rFonts w:hint="eastAsia"/>
                <w:sz w:val="22"/>
              </w:rPr>
              <w:t>选择“出口前“环节的，出口、深加工结转、内销前未向海关申报单耗并经海关接受的，不可通关；选择”报核前“环节的，报核前未向海关申报单耗并经海关接受的，不可报核。</w:t>
            </w:r>
          </w:p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DCL_MARKCD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申报标记代码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1-</w:t>
            </w:r>
            <w:r>
              <w:rPr>
                <w:rFonts w:hint="eastAsia"/>
                <w:sz w:val="22"/>
              </w:rPr>
              <w:t>电子口岸申报</w:t>
            </w:r>
            <w:r>
              <w:rPr>
                <w:rFonts w:hint="eastAsia"/>
                <w:sz w:val="22"/>
              </w:rPr>
              <w:t xml:space="preserve"> 2-</w:t>
            </w:r>
            <w:r>
              <w:rPr>
                <w:rFonts w:hint="eastAsia"/>
                <w:sz w:val="22"/>
              </w:rPr>
              <w:t>地方平台申报</w:t>
            </w:r>
            <w:r>
              <w:rPr>
                <w:rFonts w:hint="eastAsia"/>
                <w:sz w:val="22"/>
              </w:rPr>
              <w:t xml:space="preserve">3- </w:t>
            </w:r>
            <w:r>
              <w:rPr>
                <w:rFonts w:hint="eastAsia"/>
                <w:sz w:val="22"/>
              </w:rPr>
              <w:t>其它申报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EMAPV_STUCD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审批状态代码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1-</w:t>
            </w:r>
            <w:r>
              <w:rPr>
                <w:rFonts w:hint="eastAsia"/>
                <w:sz w:val="22"/>
              </w:rPr>
              <w:t>通过</w:t>
            </w:r>
            <w:r>
              <w:rPr>
                <w:rFonts w:hint="eastAsia"/>
                <w:sz w:val="22"/>
              </w:rPr>
              <w:t xml:space="preserve"> 2-</w:t>
            </w:r>
            <w:r>
              <w:rPr>
                <w:rFonts w:hint="eastAsia"/>
                <w:sz w:val="22"/>
              </w:rPr>
              <w:t>退单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PAUSE_IMPEXP_MARKCD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暂停进出口标记代码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1-</w:t>
            </w:r>
            <w:r>
              <w:rPr>
                <w:rFonts w:hint="eastAsia"/>
                <w:sz w:val="22"/>
              </w:rPr>
              <w:t>未暂停</w:t>
            </w:r>
            <w:r>
              <w:rPr>
                <w:rFonts w:hint="eastAsia"/>
                <w:sz w:val="22"/>
              </w:rPr>
              <w:t xml:space="preserve"> 2-</w:t>
            </w:r>
            <w:r>
              <w:rPr>
                <w:rFonts w:hint="eastAsia"/>
                <w:sz w:val="22"/>
              </w:rPr>
              <w:t>恢复执行</w:t>
            </w:r>
            <w:r>
              <w:rPr>
                <w:rFonts w:hint="eastAsia"/>
                <w:sz w:val="22"/>
              </w:rPr>
              <w:t xml:space="preserve"> 3-</w:t>
            </w:r>
            <w:r>
              <w:rPr>
                <w:rFonts w:hint="eastAsia"/>
                <w:sz w:val="22"/>
              </w:rPr>
              <w:t>暂停进出口</w:t>
            </w:r>
            <w:r>
              <w:rPr>
                <w:rFonts w:hint="eastAsia"/>
                <w:sz w:val="22"/>
              </w:rPr>
              <w:t xml:space="preserve"> 4-</w:t>
            </w:r>
            <w:r>
              <w:rPr>
                <w:rFonts w:hint="eastAsia"/>
                <w:sz w:val="22"/>
              </w:rPr>
              <w:t>暂停进口</w:t>
            </w:r>
            <w:r>
              <w:rPr>
                <w:rFonts w:hint="eastAsia"/>
                <w:sz w:val="22"/>
              </w:rPr>
              <w:t xml:space="preserve"> 5-</w:t>
            </w:r>
            <w:r>
              <w:rPr>
                <w:rFonts w:hint="eastAsia"/>
                <w:sz w:val="22"/>
              </w:rPr>
              <w:t>暂停出口</w:t>
            </w:r>
            <w:r>
              <w:rPr>
                <w:rFonts w:hint="eastAsia"/>
                <w:sz w:val="22"/>
              </w:rPr>
              <w:t xml:space="preserve"> 6-</w:t>
            </w:r>
            <w:r>
              <w:rPr>
                <w:rFonts w:hint="eastAsia"/>
                <w:sz w:val="22"/>
              </w:rPr>
              <w:t>全部暂停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PAUSE_CHG_MARKCD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暂停变更标记代码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0-</w:t>
            </w:r>
            <w:r>
              <w:rPr>
                <w:rFonts w:hint="eastAsia"/>
                <w:sz w:val="22"/>
              </w:rPr>
              <w:t>未开始执行</w:t>
            </w:r>
            <w:r>
              <w:rPr>
                <w:rFonts w:hint="eastAsia"/>
                <w:sz w:val="22"/>
              </w:rPr>
              <w:t xml:space="preserve"> 1-</w:t>
            </w:r>
            <w:r>
              <w:rPr>
                <w:rFonts w:hint="eastAsia"/>
                <w:sz w:val="22"/>
              </w:rPr>
              <w:t>正常执行</w:t>
            </w:r>
            <w:r>
              <w:rPr>
                <w:rFonts w:hint="eastAsia"/>
                <w:sz w:val="22"/>
              </w:rPr>
              <w:t xml:space="preserve"> 2-</w:t>
            </w:r>
            <w:r>
              <w:rPr>
                <w:rFonts w:hint="eastAsia"/>
                <w:sz w:val="22"/>
              </w:rPr>
              <w:t>恢复执行</w:t>
            </w:r>
            <w:r>
              <w:rPr>
                <w:rFonts w:hint="eastAsia"/>
                <w:sz w:val="22"/>
              </w:rPr>
              <w:t xml:space="preserve"> 3-</w:t>
            </w:r>
            <w:r>
              <w:rPr>
                <w:rFonts w:hint="eastAsia"/>
                <w:sz w:val="22"/>
              </w:rPr>
              <w:t>暂停变更</w:t>
            </w:r>
            <w:r>
              <w:rPr>
                <w:rFonts w:hint="eastAsia"/>
                <w:sz w:val="22"/>
              </w:rPr>
              <w:t xml:space="preserve"> 9-</w:t>
            </w:r>
            <w:r>
              <w:rPr>
                <w:rFonts w:hint="eastAsia"/>
                <w:sz w:val="22"/>
              </w:rPr>
              <w:t>已注销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PUTREC_APPR_TIME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备案批准时间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dateTime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 xml:space="preserve">否　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首次审批通过日期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CHG_APPR_TIME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变更批准时间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dateTime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 xml:space="preserve">否　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最近变更审批通过日期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RCNT_VCLR_TIME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最近核销时间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dateTime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 xml:space="preserve">否　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最近核销完成日期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VCLR_APPLY_TIME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核销申请时间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dateTime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电子账册记录最后一次预报核通过时间</w:t>
            </w:r>
          </w:p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VCLR_PRID_VAL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核销周期值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默认180天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ADJACC_MARKCD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核算标记代码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 xml:space="preserve">否　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预留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ADJACC_TMS_CNT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核算次数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从</w:t>
            </w: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开始，每次核销完成</w:t>
            </w:r>
            <w:r>
              <w:rPr>
                <w:rFonts w:hint="eastAsia"/>
                <w:sz w:val="22"/>
              </w:rPr>
              <w:t>+1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UCNS_VERNO_CNTR_FLAG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单耗版本号控制标志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设置全局变量，默认值，是否允许填写单耗版本号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RCASE_MARKCD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涉案标记代码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0-</w:t>
            </w:r>
            <w:r>
              <w:rPr>
                <w:rFonts w:hint="eastAsia"/>
                <w:sz w:val="22"/>
              </w:rPr>
              <w:t>正常</w:t>
            </w:r>
            <w:r>
              <w:rPr>
                <w:rFonts w:hint="eastAsia"/>
                <w:sz w:val="22"/>
              </w:rPr>
              <w:t xml:space="preserve"> 1-</w:t>
            </w:r>
            <w:r>
              <w:rPr>
                <w:rFonts w:hint="eastAsia"/>
                <w:sz w:val="22"/>
              </w:rPr>
              <w:t>已移交未立案</w:t>
            </w:r>
            <w:r>
              <w:rPr>
                <w:rFonts w:hint="eastAsia"/>
                <w:sz w:val="22"/>
              </w:rPr>
              <w:t xml:space="preserve"> 2-</w:t>
            </w:r>
            <w:r>
              <w:rPr>
                <w:rFonts w:hint="eastAsia"/>
                <w:sz w:val="22"/>
              </w:rPr>
              <w:t>已立案未结案</w:t>
            </w:r>
            <w:r>
              <w:rPr>
                <w:rFonts w:hint="eastAsia"/>
                <w:sz w:val="22"/>
              </w:rPr>
              <w:t xml:space="preserve"> 3-</w:t>
            </w:r>
            <w:r>
              <w:rPr>
                <w:rFonts w:hint="eastAsia"/>
                <w:sz w:val="22"/>
              </w:rPr>
              <w:t>案件已办结</w:t>
            </w:r>
            <w:r>
              <w:rPr>
                <w:rFonts w:hint="eastAsia"/>
                <w:sz w:val="22"/>
              </w:rPr>
              <w:t xml:space="preserve"> 4-</w:t>
            </w:r>
            <w:r>
              <w:rPr>
                <w:rFonts w:hint="eastAsia"/>
                <w:sz w:val="22"/>
              </w:rPr>
              <w:t>不予立案</w:t>
            </w:r>
            <w:r>
              <w:rPr>
                <w:rFonts w:hint="eastAsia"/>
                <w:sz w:val="22"/>
              </w:rPr>
              <w:t xml:space="preserve"> 5-</w:t>
            </w:r>
            <w:r>
              <w:rPr>
                <w:rFonts w:hint="eastAsia"/>
                <w:sz w:val="22"/>
              </w:rPr>
              <w:t>已经撤案关联代码表</w:t>
            </w:r>
            <w:r>
              <w:rPr>
                <w:rFonts w:hint="eastAsia"/>
                <w:sz w:val="22"/>
              </w:rPr>
              <w:t xml:space="preserve">[EMS_CASE_MARK] 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ETPS_POSES_SADJA_QUA_FLAG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企业具备自核资格标志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0-</w:t>
            </w:r>
            <w:r>
              <w:rPr>
                <w:rFonts w:hint="eastAsia"/>
                <w:sz w:val="22"/>
              </w:rPr>
              <w:t>不具备</w:t>
            </w:r>
            <w:r>
              <w:rPr>
                <w:rFonts w:hint="eastAsia"/>
                <w:sz w:val="22"/>
              </w:rPr>
              <w:t xml:space="preserve"> 1-</w:t>
            </w:r>
            <w:r>
              <w:rPr>
                <w:rFonts w:hint="eastAsia"/>
                <w:sz w:val="22"/>
              </w:rPr>
              <w:t>具备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RMK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an..4000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  <w:ins w:id="137" w:author="韩玮" w:date="2018-09-11T14:04:00Z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rPr>
                <w:ins w:id="138" w:author="韩玮" w:date="2018-09-11T14:04:00Z"/>
                <w:color w:val="000000"/>
                <w:sz w:val="22"/>
              </w:rPr>
            </w:pPr>
            <w:ins w:id="139" w:author="韩玮" w:date="2018-09-11T14:04:00Z">
              <w:r>
                <w:rPr>
                  <w:rFonts w:hint="eastAsia"/>
                  <w:color w:val="000000"/>
                  <w:sz w:val="22"/>
                </w:rPr>
                <w:t>USAGE_TYPECD</w:t>
              </w:r>
            </w:ins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rPr>
                <w:ins w:id="140" w:author="韩玮" w:date="2018-09-11T14:04:00Z"/>
                <w:color w:val="000000"/>
                <w:sz w:val="22"/>
              </w:rPr>
            </w:pPr>
            <w:ins w:id="141" w:author="韩玮" w:date="2018-09-11T14:04:00Z">
              <w:r>
                <w:rPr>
                  <w:rFonts w:hint="eastAsia"/>
                  <w:color w:val="000000"/>
                  <w:sz w:val="22"/>
                </w:rPr>
                <w:t>账册用途</w:t>
              </w:r>
            </w:ins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rPr>
                <w:ins w:id="142" w:author="韩玮" w:date="2018-09-11T14:04:00Z"/>
                <w:color w:val="000000"/>
                <w:sz w:val="22"/>
              </w:rPr>
            </w:pPr>
            <w:ins w:id="143" w:author="韩玮" w:date="2018-09-11T14:04:00Z">
              <w:r>
                <w:rPr>
                  <w:rFonts w:hint="eastAsia"/>
                  <w:color w:val="000000"/>
                  <w:sz w:val="22"/>
                </w:rPr>
                <w:t>an..4</w:t>
              </w:r>
            </w:ins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rPr>
                <w:ins w:id="144" w:author="韩玮" w:date="2018-09-11T14:04:00Z"/>
                <w:rFonts w:ascii="宋体" w:hAnsi="宋体" w:cs="宋体"/>
                <w:kern w:val="0"/>
                <w:sz w:val="22"/>
              </w:rPr>
            </w:pPr>
            <w:ins w:id="145" w:author="韩玮" w:date="2018-09-11T14:04:00Z">
              <w:r>
                <w:rPr>
                  <w:rFonts w:ascii="宋体" w:hAnsi="宋体" w:cs="宋体" w:hint="eastAsia"/>
                  <w:kern w:val="0"/>
                  <w:sz w:val="22"/>
                </w:rPr>
                <w:t>否</w:t>
              </w:r>
            </w:ins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rPr>
                <w:ins w:id="146" w:author="韩玮" w:date="2018-09-11T14:04:00Z"/>
                <w:rFonts w:ascii="宋体" w:hAnsi="宋体" w:cs="宋体"/>
                <w:kern w:val="0"/>
                <w:sz w:val="22"/>
              </w:rPr>
            </w:pPr>
            <w:ins w:id="147" w:author="韩玮" w:date="2018-09-11T14:04:00Z">
              <w:r>
                <w:rPr>
                  <w:rFonts w:ascii="宋体" w:hAnsi="宋体" w:cs="宋体" w:hint="eastAsia"/>
                  <w:kern w:val="0"/>
                  <w:sz w:val="22"/>
                </w:rPr>
                <w:t>1:一般纳税人，2：特殊行业。默认为空，后续可能会陆续增加其他类型</w:t>
              </w:r>
            </w:ins>
            <w:r>
              <w:rPr>
                <w:rFonts w:hint="eastAsia"/>
                <w:color w:val="000000"/>
                <w:szCs w:val="21"/>
              </w:rPr>
              <w:t>4.</w:t>
            </w:r>
            <w:r>
              <w:rPr>
                <w:rFonts w:hint="eastAsia"/>
                <w:color w:val="000000"/>
                <w:szCs w:val="21"/>
              </w:rPr>
              <w:t>委内加工</w:t>
            </w:r>
          </w:p>
        </w:tc>
      </w:tr>
    </w:tbl>
    <w:p w:rsidR="006F60A3" w:rsidRDefault="008E50FA">
      <w:pPr>
        <w:pStyle w:val="4"/>
      </w:pPr>
      <w:r>
        <w:rPr>
          <w:rFonts w:hint="eastAsia"/>
        </w:rPr>
        <w:lastRenderedPageBreak/>
        <w:t>2.9.2.4</w:t>
      </w:r>
      <w:r>
        <w:rPr>
          <w:rFonts w:hint="eastAsia"/>
        </w:rPr>
        <w:t>账册备案明细</w:t>
      </w:r>
      <w:r>
        <w:rPr>
          <w:rFonts w:hint="eastAsia"/>
        </w:rPr>
        <w:t>&lt;EMS_PUTREC_DT&gt;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559"/>
        <w:gridCol w:w="1134"/>
        <w:gridCol w:w="709"/>
        <w:gridCol w:w="3452"/>
      </w:tblGrid>
      <w:tr w:rsidR="006F60A3">
        <w:trPr>
          <w:trHeight w:val="270"/>
        </w:trPr>
        <w:tc>
          <w:tcPr>
            <w:tcW w:w="1668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字段名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中文说明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数据类型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是否必填</w:t>
            </w:r>
          </w:p>
        </w:tc>
        <w:tc>
          <w:tcPr>
            <w:tcW w:w="3452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EMS_NO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帐册编号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与表头一致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CHG_TMS_CNT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变更次数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与表头一致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GDS_SEQNO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商品序号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该商品在海关帐册中的序号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MTPCK_ENDPRD_TYPECD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料件成品类型代码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I-料件 E-成品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GDS_MTNO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商品料号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an..32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企业对该货物的编号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GDECD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商品编码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6F60A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GDS_NM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商品名称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an..512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6F60A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ENDPRD_GDS_SPCF_MODEL_DESC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成品商品规格型号描述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an..512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6F60A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DCL_UNITCD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申报计量单位代码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参照计量单位代码表(UNIT)  关联代码表[UNIT]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LAWF_UNITCD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法定计量单位代码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参照计量单位代码表(UNIT)  关联代码表[UNIT]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SECD_LAWF_UNITCD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第二法定计量单位代码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参照计量单位代码表(UNIT)  关联代码表[UNIT]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DCL_UPRC_AMT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申报单价金额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an..25,5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DCL_CURRCD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申报币制代码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参照币制代码表(CURR)  关联代码表[CURR]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DCL_QTY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申报数量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LVYRLF_MODECD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征减免方式代码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6F60A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QTY_CNTR_MARKCD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数量控制标记代码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1-控制数量 2-不控制数量 海关可修改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ADJMTR_MARKCD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辅料标记代码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1主料件，2辅料件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MODF_MARKCD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修改标记代码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0-</w:t>
            </w:r>
            <w:r>
              <w:rPr>
                <w:rFonts w:hint="eastAsia"/>
                <w:sz w:val="22"/>
              </w:rPr>
              <w:t>未修改</w:t>
            </w:r>
            <w:r>
              <w:rPr>
                <w:rFonts w:hint="eastAsia"/>
                <w:sz w:val="22"/>
              </w:rPr>
              <w:t xml:space="preserve"> 1-</w:t>
            </w:r>
            <w:r>
              <w:rPr>
                <w:rFonts w:hint="eastAsia"/>
                <w:sz w:val="22"/>
              </w:rPr>
              <w:t>修改</w:t>
            </w:r>
            <w:r>
              <w:rPr>
                <w:rFonts w:hint="eastAsia"/>
                <w:sz w:val="22"/>
              </w:rPr>
              <w:t xml:space="preserve"> 2-</w:t>
            </w:r>
            <w:r>
              <w:rPr>
                <w:rFonts w:hint="eastAsia"/>
                <w:sz w:val="22"/>
              </w:rPr>
              <w:t>删除</w:t>
            </w:r>
            <w:r>
              <w:rPr>
                <w:rFonts w:hint="eastAsia"/>
                <w:sz w:val="22"/>
              </w:rPr>
              <w:t xml:space="preserve"> 3-</w:t>
            </w:r>
            <w:r>
              <w:rPr>
                <w:rFonts w:hint="eastAsia"/>
                <w:sz w:val="22"/>
              </w:rPr>
              <w:t>增加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ETPS_EXE_MARKCD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企业执行标记代码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1-</w:t>
            </w:r>
            <w:r>
              <w:rPr>
                <w:rFonts w:hint="eastAsia"/>
                <w:sz w:val="22"/>
              </w:rPr>
              <w:t>运行</w:t>
            </w:r>
            <w:r>
              <w:rPr>
                <w:rFonts w:hint="eastAsia"/>
                <w:sz w:val="22"/>
              </w:rPr>
              <w:t xml:space="preserve"> 2-</w:t>
            </w:r>
            <w:r>
              <w:rPr>
                <w:rFonts w:hint="eastAsia"/>
                <w:sz w:val="22"/>
              </w:rPr>
              <w:t>停用，默认为</w:t>
            </w: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，企业申报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CUSM_EXE_MARKCD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海关执行标记代码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 xml:space="preserve">否　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 xml:space="preserve">　1-正常执行 2-恢复执行 3-暂停变更 4-暂停进出口 5-暂停进口 6-暂停出口 7-全部暂停，默认为1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APPR_MAX_SURP_QTY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批准最大余数量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VCLR_PRID_INIT_QTY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核销周期初始数量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设立时为</w:t>
            </w: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，系统自动根据核销结果返填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UCNS_TQSN_FLAG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单耗质疑标志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0-</w:t>
            </w:r>
            <w:r>
              <w:rPr>
                <w:rFonts w:hint="eastAsia"/>
                <w:sz w:val="22"/>
              </w:rPr>
              <w:t>表示不质疑</w:t>
            </w:r>
            <w:r>
              <w:rPr>
                <w:rFonts w:hint="eastAsia"/>
                <w:sz w:val="22"/>
              </w:rPr>
              <w:t xml:space="preserve">  1-</w:t>
            </w:r>
            <w:r>
              <w:rPr>
                <w:rFonts w:hint="eastAsia"/>
                <w:sz w:val="22"/>
              </w:rPr>
              <w:t>表示质疑默认为</w:t>
            </w:r>
            <w:r>
              <w:rPr>
                <w:rFonts w:hint="eastAsia"/>
                <w:sz w:val="22"/>
              </w:rPr>
              <w:t>0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lastRenderedPageBreak/>
              <w:t>CSTTN_FLAG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磋商标志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0-</w:t>
            </w:r>
            <w:r>
              <w:rPr>
                <w:rFonts w:hint="eastAsia"/>
                <w:sz w:val="22"/>
              </w:rPr>
              <w:t>表示未磋商</w:t>
            </w:r>
            <w:r>
              <w:rPr>
                <w:rFonts w:hint="eastAsia"/>
                <w:sz w:val="22"/>
              </w:rPr>
              <w:t xml:space="preserve">  1-</w:t>
            </w:r>
            <w:r>
              <w:rPr>
                <w:rFonts w:hint="eastAsia"/>
                <w:sz w:val="22"/>
              </w:rPr>
              <w:t>表示磋商中默认为</w:t>
            </w:r>
            <w:r>
              <w:rPr>
                <w:rFonts w:hint="eastAsia"/>
                <w:sz w:val="22"/>
              </w:rPr>
              <w:t>0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RMK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an..4000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highlight w:val="cya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highlight w:val="cyan"/>
              </w:rPr>
              <w:t>INVT_NO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  <w:highlight w:val="cyan"/>
              </w:rPr>
            </w:pPr>
            <w:r>
              <w:rPr>
                <w:rFonts w:ascii="宋体" w:hAnsi="宋体" w:cs="宋体" w:hint="eastAsia"/>
                <w:kern w:val="0"/>
                <w:sz w:val="24"/>
                <w:highlight w:val="cyan"/>
              </w:rPr>
              <w:t>记账清单编号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  <w:highlight w:val="cyan"/>
              </w:rPr>
            </w:pPr>
            <w:r>
              <w:rPr>
                <w:rFonts w:ascii="宋体" w:hAnsi="宋体" w:cs="宋体" w:hint="eastAsia"/>
                <w:kern w:val="0"/>
                <w:sz w:val="22"/>
                <w:highlight w:val="cyan"/>
              </w:rPr>
              <w:t>an..18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  <w:highlight w:val="cyan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  <w:highlight w:val="cyan"/>
              </w:rPr>
            </w:pPr>
            <w:r>
              <w:rPr>
                <w:rFonts w:ascii="宋体" w:hAnsi="宋体" w:cs="宋体" w:hint="eastAsia"/>
                <w:kern w:val="0"/>
                <w:sz w:val="22"/>
                <w:highlight w:val="cyan"/>
              </w:rPr>
              <w:t>耗料账册专用。记账时系统自动返填</w:t>
            </w:r>
            <w:r>
              <w:rPr>
                <w:rFonts w:ascii="宋体" w:hAnsi="宋体" w:cs="宋体" w:hint="eastAsia"/>
                <w:color w:val="FF0000"/>
                <w:kern w:val="0"/>
                <w:sz w:val="22"/>
                <w:highlight w:val="cyan"/>
              </w:rPr>
              <w:t>(SAS项目新增)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highlight w:val="cya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highlight w:val="cyan"/>
              </w:rPr>
              <w:t>INVT_G_NO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  <w:highlight w:val="cyan"/>
              </w:rPr>
            </w:pPr>
            <w:r>
              <w:rPr>
                <w:rFonts w:ascii="宋体" w:hAnsi="宋体" w:cs="宋体" w:hint="eastAsia"/>
                <w:kern w:val="0"/>
                <w:sz w:val="24"/>
                <w:highlight w:val="cyan"/>
              </w:rPr>
              <w:t>记账清单商品序号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  <w:highlight w:val="cyan"/>
              </w:rPr>
            </w:pPr>
            <w:r>
              <w:rPr>
                <w:rFonts w:ascii="宋体" w:hAnsi="宋体" w:cs="宋体" w:hint="eastAsia"/>
                <w:kern w:val="0"/>
                <w:sz w:val="22"/>
                <w:highlight w:val="cyan"/>
              </w:rPr>
              <w:t>n..19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  <w:highlight w:val="cyan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highlight w:val="cyan"/>
              </w:rPr>
              <w:t>耗料账册专用。记账时系统自动返填</w:t>
            </w:r>
            <w:r>
              <w:rPr>
                <w:rFonts w:ascii="宋体" w:hAnsi="宋体" w:cs="宋体" w:hint="eastAsia"/>
                <w:color w:val="FF0000"/>
                <w:kern w:val="0"/>
                <w:sz w:val="22"/>
                <w:highlight w:val="cyan"/>
              </w:rPr>
              <w:t>(SAS项目新增)</w:t>
            </w:r>
          </w:p>
        </w:tc>
      </w:tr>
    </w:tbl>
    <w:p w:rsidR="006F60A3" w:rsidRDefault="006F60A3"/>
    <w:p w:rsidR="006F60A3" w:rsidRDefault="008E50FA">
      <w:pPr>
        <w:pStyle w:val="4"/>
      </w:pPr>
      <w:bookmarkStart w:id="148" w:name="_Toc447014946"/>
      <w:r>
        <w:rPr>
          <w:rFonts w:hint="eastAsia"/>
        </w:rPr>
        <w:t>2.9.2.5</w:t>
      </w:r>
      <w:r>
        <w:rPr>
          <w:rFonts w:hint="eastAsia"/>
        </w:rPr>
        <w:t>电子账册账册备案单耗明细</w:t>
      </w:r>
      <w:r>
        <w:rPr>
          <w:rFonts w:hint="eastAsia"/>
        </w:rPr>
        <w:t>&lt;EMS_PUTREC_UCNS_DT&gt;</w:t>
      </w:r>
      <w:bookmarkEnd w:id="14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559"/>
        <w:gridCol w:w="1134"/>
        <w:gridCol w:w="709"/>
        <w:gridCol w:w="3452"/>
      </w:tblGrid>
      <w:tr w:rsidR="006F60A3">
        <w:trPr>
          <w:trHeight w:val="270"/>
        </w:trPr>
        <w:tc>
          <w:tcPr>
            <w:tcW w:w="1668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字段名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中文说明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数据类型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是否必填</w:t>
            </w:r>
          </w:p>
        </w:tc>
        <w:tc>
          <w:tcPr>
            <w:tcW w:w="3452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EMS_NO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帐册编号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与表头一致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CHG_TMS_CNT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变更次数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与表头一致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ENDPRD_SEQNO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成品序号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6F60A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MTPCK_SEQNO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料件序号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6F60A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UCNS_VERNO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单耗版本号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6F60A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UCNS_</w:t>
            </w:r>
            <w:r>
              <w:rPr>
                <w:rFonts w:ascii="宋体" w:hAnsi="宋体" w:cs="宋体" w:hint="eastAsia"/>
                <w:kern w:val="0"/>
                <w:sz w:val="22"/>
              </w:rPr>
              <w:t>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单耗数量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n..19,9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6F60A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NET_USEUP_QTY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净耗数量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n..19,9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6F60A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TGBL_LOSS_RATE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有形损耗率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n..19,9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6F60A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INTGB_LOSS_RATE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无形损耗率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n..19,9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6F60A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UCNS_DCL_STUCD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单耗申报状态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1-未申报 2-已申报 3-已确定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MODF_MARKCD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修改标记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 xml:space="preserve">是　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0-未修改 1-修改 2-删除 3-增加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BOND_MTPCK_PRPR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保税料件比例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n..19,9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/>
                <w:color w:val="FF0000"/>
                <w:kern w:val="0"/>
                <w:sz w:val="22"/>
              </w:rPr>
              <w:t>ETPS_EXE_MARKCD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企业执行标记代码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an..4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rPr>
                <w:rFonts w:ascii="宋体" w:hAnsi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1-</w:t>
            </w:r>
            <w:r>
              <w:rPr>
                <w:rFonts w:hint="eastAsia"/>
                <w:color w:val="FF0000"/>
                <w:sz w:val="22"/>
              </w:rPr>
              <w:t>运行</w:t>
            </w:r>
            <w:r>
              <w:rPr>
                <w:rFonts w:hint="eastAsia"/>
                <w:color w:val="FF0000"/>
                <w:sz w:val="22"/>
              </w:rPr>
              <w:t xml:space="preserve"> 2-</w:t>
            </w:r>
            <w:r>
              <w:rPr>
                <w:rFonts w:hint="eastAsia"/>
                <w:color w:val="FF0000"/>
                <w:sz w:val="22"/>
              </w:rPr>
              <w:t>停用，默认为</w:t>
            </w:r>
            <w:r>
              <w:rPr>
                <w:rFonts w:hint="eastAsia"/>
                <w:color w:val="FF0000"/>
                <w:sz w:val="22"/>
              </w:rPr>
              <w:t>1</w:t>
            </w:r>
            <w:r>
              <w:rPr>
                <w:rFonts w:hint="eastAsia"/>
                <w:color w:val="FF0000"/>
                <w:sz w:val="22"/>
              </w:rPr>
              <w:t>，企业申报</w:t>
            </w:r>
          </w:p>
          <w:p w:rsidR="006F60A3" w:rsidRDefault="006F60A3">
            <w:pPr>
              <w:widowControl/>
              <w:rPr>
                <w:rFonts w:ascii="宋体" w:hAnsi="宋体" w:cs="宋体"/>
                <w:color w:val="FF0000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FINISH_VALID_DATE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结束有效日期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6F60A3">
            <w:pPr>
              <w:rPr>
                <w:rFonts w:ascii="宋体" w:hAnsi="宋体" w:cs="宋体"/>
                <w:color w:val="FF000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RMK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an..4000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</w:tbl>
    <w:p w:rsidR="006F60A3" w:rsidRDefault="006F60A3"/>
    <w:p w:rsidR="006F60A3" w:rsidRDefault="006F60A3"/>
    <w:p w:rsidR="006F60A3" w:rsidRDefault="008E50FA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>2.10</w:t>
      </w:r>
      <w:r>
        <w:rPr>
          <w:rFonts w:hint="eastAsia"/>
        </w:rPr>
        <w:t>电子账册核销报文回执</w:t>
      </w:r>
      <w:r>
        <w:rPr>
          <w:rFonts w:hint="eastAsia"/>
        </w:rPr>
        <w:t>&lt;EMS221&gt;</w:t>
      </w:r>
    </w:p>
    <w:p w:rsidR="006F60A3" w:rsidRDefault="008E50FA">
      <w:pPr>
        <w:pStyle w:val="3"/>
      </w:pPr>
      <w:r>
        <w:rPr>
          <w:rFonts w:hint="eastAsia"/>
        </w:rPr>
        <w:t>2.10.1</w:t>
      </w:r>
      <w:r>
        <w:rPr>
          <w:rFonts w:hint="eastAsia"/>
        </w:rPr>
        <w:t>报文定义</w:t>
      </w:r>
    </w:p>
    <w:tbl>
      <w:tblPr>
        <w:tblStyle w:val="af"/>
        <w:tblW w:w="7742" w:type="dxa"/>
        <w:tblInd w:w="780" w:type="dxa"/>
        <w:tblLayout w:type="fixed"/>
        <w:tblLook w:val="04A0"/>
      </w:tblPr>
      <w:tblGrid>
        <w:gridCol w:w="2475"/>
        <w:gridCol w:w="2779"/>
        <w:gridCol w:w="2488"/>
      </w:tblGrid>
      <w:tr w:rsidR="006F60A3">
        <w:tc>
          <w:tcPr>
            <w:tcW w:w="2475" w:type="dxa"/>
            <w:shd w:val="clear" w:color="auto" w:fill="8DB3E2" w:themeFill="text2" w:themeFillTint="66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报文体结构标志</w:t>
            </w:r>
          </w:p>
        </w:tc>
        <w:tc>
          <w:tcPr>
            <w:tcW w:w="2779" w:type="dxa"/>
            <w:shd w:val="clear" w:color="auto" w:fill="8DB3E2" w:themeFill="text2" w:themeFillTint="66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88" w:type="dxa"/>
            <w:shd w:val="clear" w:color="auto" w:fill="8DB3E2" w:themeFill="text2" w:themeFillTint="66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F60A3">
        <w:tc>
          <w:tcPr>
            <w:tcW w:w="2475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&lt;</w:t>
            </w:r>
            <w:r>
              <w:t xml:space="preserve"> HDE_APPR_RESULT</w:t>
            </w:r>
            <w:r>
              <w:rPr>
                <w:rFonts w:hint="eastAsia"/>
              </w:rPr>
              <w:t>&gt;</w:t>
            </w:r>
          </w:p>
        </w:tc>
        <w:tc>
          <w:tcPr>
            <w:tcW w:w="2779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账册核销结果</w:t>
            </w:r>
          </w:p>
        </w:tc>
        <w:tc>
          <w:tcPr>
            <w:tcW w:w="2488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单条</w:t>
            </w:r>
          </w:p>
        </w:tc>
      </w:tr>
      <w:tr w:rsidR="006F60A3">
        <w:tc>
          <w:tcPr>
            <w:tcW w:w="2475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&lt;CHECK_INFO&gt;</w:t>
            </w:r>
          </w:p>
        </w:tc>
        <w:tc>
          <w:tcPr>
            <w:tcW w:w="2779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检查信息</w:t>
            </w:r>
          </w:p>
        </w:tc>
        <w:tc>
          <w:tcPr>
            <w:tcW w:w="2488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可多条</w:t>
            </w:r>
          </w:p>
        </w:tc>
      </w:tr>
      <w:tr w:rsidR="006F60A3">
        <w:tc>
          <w:tcPr>
            <w:tcW w:w="2475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&lt;</w:t>
            </w:r>
            <w:r>
              <w:t>EMS_CHGOFF_BSC</w:t>
            </w:r>
            <w:r>
              <w:rPr>
                <w:rFonts w:hint="eastAsia"/>
              </w:rPr>
              <w:t>&gt;</w:t>
            </w:r>
          </w:p>
        </w:tc>
        <w:tc>
          <w:tcPr>
            <w:tcW w:w="2779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账册报核基本</w:t>
            </w:r>
          </w:p>
        </w:tc>
        <w:tc>
          <w:tcPr>
            <w:tcW w:w="2488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单条</w:t>
            </w:r>
          </w:p>
        </w:tc>
      </w:tr>
      <w:tr w:rsidR="006F60A3">
        <w:tc>
          <w:tcPr>
            <w:tcW w:w="2475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&lt;</w:t>
            </w:r>
            <w:r>
              <w:t>EMS_CHGOFF_DT</w:t>
            </w:r>
            <w:r>
              <w:rPr>
                <w:rFonts w:hint="eastAsia"/>
              </w:rPr>
              <w:t>&gt;</w:t>
            </w:r>
          </w:p>
        </w:tc>
        <w:tc>
          <w:tcPr>
            <w:tcW w:w="2779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账册报核明细</w:t>
            </w:r>
          </w:p>
        </w:tc>
        <w:tc>
          <w:tcPr>
            <w:tcW w:w="2488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可多条</w:t>
            </w:r>
          </w:p>
        </w:tc>
      </w:tr>
    </w:tbl>
    <w:p w:rsidR="006F60A3" w:rsidRDefault="006F60A3"/>
    <w:p w:rsidR="006F60A3" w:rsidRDefault="008E50FA">
      <w:pPr>
        <w:pStyle w:val="3"/>
      </w:pPr>
      <w:r>
        <w:rPr>
          <w:rFonts w:hint="eastAsia"/>
        </w:rPr>
        <w:t>2.10.2</w:t>
      </w:r>
      <w:r>
        <w:rPr>
          <w:rFonts w:hint="eastAsia"/>
        </w:rPr>
        <w:t>报文结构</w:t>
      </w:r>
    </w:p>
    <w:p w:rsidR="006F60A3" w:rsidRDefault="008E50FA">
      <w:pPr>
        <w:pStyle w:val="4"/>
      </w:pPr>
      <w:r>
        <w:rPr>
          <w:rFonts w:hint="eastAsia"/>
        </w:rPr>
        <w:t>2.10.2.1</w:t>
      </w:r>
      <w:r>
        <w:rPr>
          <w:rFonts w:hint="eastAsia"/>
        </w:rPr>
        <w:t>审核回执信息</w:t>
      </w:r>
      <w:r>
        <w:rPr>
          <w:rFonts w:hint="eastAsia"/>
        </w:rPr>
        <w:t>&lt; HDE_APPR_RESULT &gt;</w:t>
      </w:r>
    </w:p>
    <w:p w:rsidR="006F60A3" w:rsidRDefault="008E50FA">
      <w:r>
        <w:rPr>
          <w:rFonts w:hint="eastAsia"/>
        </w:rPr>
        <w:t>同</w:t>
      </w:r>
      <w:r>
        <w:rPr>
          <w:rFonts w:hint="eastAsia"/>
        </w:rPr>
        <w:t>2.8</w:t>
      </w:r>
      <w:r>
        <w:rPr>
          <w:rFonts w:hint="eastAsia"/>
        </w:rPr>
        <w:t>报文结构</w:t>
      </w:r>
      <w:r>
        <w:rPr>
          <w:rFonts w:hint="eastAsia"/>
        </w:rPr>
        <w:t>/</w:t>
      </w:r>
      <w:r>
        <w:rPr>
          <w:rFonts w:hint="eastAsia"/>
        </w:rPr>
        <w:t>审核回执信息</w:t>
      </w:r>
    </w:p>
    <w:p w:rsidR="006F60A3" w:rsidRDefault="008E50FA">
      <w:pPr>
        <w:pStyle w:val="4"/>
      </w:pPr>
      <w:r>
        <w:rPr>
          <w:rFonts w:hint="eastAsia"/>
        </w:rPr>
        <w:t>2.10.2.2</w:t>
      </w:r>
      <w:r>
        <w:rPr>
          <w:rFonts w:hint="eastAsia"/>
        </w:rPr>
        <w:t>检查信息</w:t>
      </w:r>
      <w:r>
        <w:rPr>
          <w:rFonts w:hint="eastAsia"/>
        </w:rPr>
        <w:t>&lt;CHECK_INFO&gt;</w:t>
      </w:r>
    </w:p>
    <w:p w:rsidR="006F60A3" w:rsidRDefault="008E50FA">
      <w:r>
        <w:rPr>
          <w:rFonts w:hint="eastAsia"/>
        </w:rPr>
        <w:t>同</w:t>
      </w:r>
      <w:r>
        <w:rPr>
          <w:rFonts w:hint="eastAsia"/>
        </w:rPr>
        <w:t>2.8</w:t>
      </w:r>
      <w:r>
        <w:rPr>
          <w:rFonts w:hint="eastAsia"/>
        </w:rPr>
        <w:t>报文结构</w:t>
      </w:r>
      <w:r>
        <w:rPr>
          <w:rFonts w:hint="eastAsia"/>
        </w:rPr>
        <w:t>/</w:t>
      </w:r>
      <w:r>
        <w:rPr>
          <w:rFonts w:hint="eastAsia"/>
        </w:rPr>
        <w:t>检查信息</w:t>
      </w:r>
    </w:p>
    <w:p w:rsidR="006F60A3" w:rsidRDefault="008E50FA">
      <w:pPr>
        <w:pStyle w:val="4"/>
      </w:pPr>
      <w:bookmarkStart w:id="149" w:name="_Toc447014997"/>
      <w:r>
        <w:rPr>
          <w:rFonts w:hint="eastAsia"/>
        </w:rPr>
        <w:t>2.10.2.3</w:t>
      </w:r>
      <w:r>
        <w:rPr>
          <w:rFonts w:hint="eastAsia"/>
        </w:rPr>
        <w:t>账册报核基本</w:t>
      </w:r>
      <w:r>
        <w:rPr>
          <w:rFonts w:hint="eastAsia"/>
        </w:rPr>
        <w:t>&lt;</w:t>
      </w:r>
      <w:r>
        <w:t xml:space="preserve"> EMS_CHGOFF_BSC</w:t>
      </w:r>
      <w:r>
        <w:rPr>
          <w:rFonts w:hint="eastAsia"/>
        </w:rPr>
        <w:t>&gt;</w:t>
      </w:r>
      <w:bookmarkEnd w:id="14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559"/>
        <w:gridCol w:w="1134"/>
        <w:gridCol w:w="709"/>
        <w:gridCol w:w="3452"/>
      </w:tblGrid>
      <w:tr w:rsidR="006F60A3">
        <w:trPr>
          <w:trHeight w:val="270"/>
        </w:trPr>
        <w:tc>
          <w:tcPr>
            <w:tcW w:w="1668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字段名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中文说明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数据类型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是否必填</w:t>
            </w:r>
          </w:p>
        </w:tc>
        <w:tc>
          <w:tcPr>
            <w:tcW w:w="3452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EMS_NO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帐册编号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CHGOFF_TMS_CNT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报核次数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strike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首次报核填0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CHGOFF_TYPECD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申报类型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1.正常申报；2.补充申报；</w:t>
            </w: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3.海关处置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CHGOFF_BEGIN_TIME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报核开始时间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系统自动生成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CHGOFF_DUE_TIME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报核截止时间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企业申报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BIZOP_ETPS_SCCD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经营企业社会信用代码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BIZOP_ETPSNO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经营企业编号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BIZOP_ETPS_NM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经营企业名称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an..512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RVSNGD_ETPS_S</w:t>
            </w:r>
            <w:r>
              <w:rPr>
                <w:rFonts w:ascii="宋体" w:hAnsi="宋体" w:cs="宋体"/>
                <w:kern w:val="0"/>
                <w:sz w:val="22"/>
              </w:rPr>
              <w:lastRenderedPageBreak/>
              <w:t>CCD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lastRenderedPageBreak/>
              <w:t>收发货企业社</w:t>
            </w:r>
            <w:r>
              <w:rPr>
                <w:rFonts w:ascii="宋体" w:hAnsi="宋体" w:cs="宋体" w:hint="eastAsia"/>
                <w:kern w:val="0"/>
                <w:sz w:val="22"/>
              </w:rPr>
              <w:lastRenderedPageBreak/>
              <w:t>会信用代码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lastRenderedPageBreak/>
              <w:t>an18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lastRenderedPageBreak/>
              <w:t>RCVGD_ETPSNO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收发货企业编号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RCVGD_ETPS_NM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收货企业名称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an..512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IMP_INVT_TOTAL_CNT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进口清单总数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EXP_INVT_TOTAL_CNT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出口清单总数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CHGOFF_MTPCK_TOTAL_CNT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报核料件总数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CHGOFF_ENDPRD_TOTAL_CNT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报核成品总数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CHGOFF_LFMT_TOTAL_CNT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报核边角料总数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CHGOFF_IMPR_TOTAL_CNT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报核残次品总数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IMP_MTPCK_TOTAL_AMT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进口料件总金额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n..25,5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EXP_ENDPRD_TOTAL_AMT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出口成品总金额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n..25,5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INPUT_TIME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录入时间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dateTime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INPUT_CUSRNO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录入关员编号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CHGOFF_DCL_TIME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报核申报时间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dateTime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FST_SPARE_MARKCD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第一备用标记代码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SPARE_AMT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备用金额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n..25,5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SPARE_QTY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备用数量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RMK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an..4000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CHGOFF_MARKCD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报核标记代码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EMAPV_MARKCD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审批标记代码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EMAPV_TIME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审批时间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DSPS_MARKCD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处理标记代码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DCL_SOURCE_MARKCD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申报来源标记代码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MASTER_CUSCD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主管关区代码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</w:tbl>
    <w:p w:rsidR="006F60A3" w:rsidRDefault="006F60A3"/>
    <w:p w:rsidR="006F60A3" w:rsidRDefault="008E50FA">
      <w:pPr>
        <w:pStyle w:val="4"/>
        <w:rPr>
          <w:sz w:val="24"/>
        </w:rPr>
      </w:pPr>
      <w:bookmarkStart w:id="150" w:name="_Toc447014953"/>
      <w:r>
        <w:rPr>
          <w:rFonts w:hint="eastAsia"/>
        </w:rPr>
        <w:t>2.10.2.4</w:t>
      </w:r>
      <w:r>
        <w:rPr>
          <w:rFonts w:hint="eastAsia"/>
        </w:rPr>
        <w:t>账册报核清单</w:t>
      </w:r>
      <w:r>
        <w:rPr>
          <w:rFonts w:hint="eastAsia"/>
        </w:rPr>
        <w:t>&lt;EMS_CHGOFF_INVT_LT &gt;</w:t>
      </w:r>
      <w:bookmarkEnd w:id="15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559"/>
        <w:gridCol w:w="1134"/>
        <w:gridCol w:w="709"/>
        <w:gridCol w:w="3452"/>
      </w:tblGrid>
      <w:tr w:rsidR="006F60A3">
        <w:trPr>
          <w:trHeight w:val="270"/>
        </w:trPr>
        <w:tc>
          <w:tcPr>
            <w:tcW w:w="1668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字段名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中文说明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数据类型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是否必填</w:t>
            </w:r>
          </w:p>
        </w:tc>
        <w:tc>
          <w:tcPr>
            <w:tcW w:w="3452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EMS_NO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账册编号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lastRenderedPageBreak/>
              <w:t>CHGOFF_TMS_CNT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报核次数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BOND_INVT_NO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保税清单编号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DCL_TYPECD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申报类型代码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an..25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1-正常申报；2-补充申报</w:t>
            </w:r>
          </w:p>
        </w:tc>
      </w:tr>
    </w:tbl>
    <w:p w:rsidR="006F60A3" w:rsidRDefault="006F60A3"/>
    <w:p w:rsidR="006F60A3" w:rsidRDefault="008E50FA">
      <w:pPr>
        <w:pStyle w:val="2"/>
        <w:numPr>
          <w:ilvl w:val="0"/>
          <w:numId w:val="0"/>
        </w:numPr>
      </w:pPr>
      <w:r>
        <w:rPr>
          <w:rFonts w:hint="eastAsia"/>
        </w:rPr>
        <w:t>2.11</w:t>
      </w:r>
      <w:r>
        <w:rPr>
          <w:rFonts w:hint="eastAsia"/>
        </w:rPr>
        <w:t>核注清单报文回执</w:t>
      </w:r>
      <w:r>
        <w:rPr>
          <w:rFonts w:hint="eastAsia"/>
        </w:rPr>
        <w:t>&lt;INV201&gt;</w:t>
      </w:r>
    </w:p>
    <w:p w:rsidR="006F60A3" w:rsidRDefault="008E50FA">
      <w:pPr>
        <w:pStyle w:val="3"/>
      </w:pPr>
      <w:r>
        <w:rPr>
          <w:rFonts w:hint="eastAsia"/>
        </w:rPr>
        <w:t>2.11.1</w:t>
      </w:r>
      <w:r>
        <w:rPr>
          <w:rFonts w:hint="eastAsia"/>
        </w:rPr>
        <w:t>报文定义</w:t>
      </w:r>
    </w:p>
    <w:tbl>
      <w:tblPr>
        <w:tblStyle w:val="af"/>
        <w:tblW w:w="6983" w:type="dxa"/>
        <w:tblInd w:w="780" w:type="dxa"/>
        <w:tblLayout w:type="fixed"/>
        <w:tblLook w:val="04A0"/>
      </w:tblPr>
      <w:tblGrid>
        <w:gridCol w:w="3048"/>
        <w:gridCol w:w="2414"/>
        <w:gridCol w:w="1521"/>
      </w:tblGrid>
      <w:tr w:rsidR="006F60A3">
        <w:tc>
          <w:tcPr>
            <w:tcW w:w="3048" w:type="dxa"/>
            <w:shd w:val="clear" w:color="auto" w:fill="8DB3E2" w:themeFill="text2" w:themeFillTint="66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报文体结构标志</w:t>
            </w:r>
          </w:p>
        </w:tc>
        <w:tc>
          <w:tcPr>
            <w:tcW w:w="2414" w:type="dxa"/>
            <w:shd w:val="clear" w:color="auto" w:fill="8DB3E2" w:themeFill="text2" w:themeFillTint="66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521" w:type="dxa"/>
            <w:shd w:val="clear" w:color="auto" w:fill="8DB3E2" w:themeFill="text2" w:themeFillTint="66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F60A3">
        <w:tc>
          <w:tcPr>
            <w:tcW w:w="3048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&lt;HDE_APPR_RESULT&gt;</w:t>
            </w:r>
          </w:p>
        </w:tc>
        <w:tc>
          <w:tcPr>
            <w:tcW w:w="2414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清单审批回执</w:t>
            </w:r>
          </w:p>
        </w:tc>
        <w:tc>
          <w:tcPr>
            <w:tcW w:w="1521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单条</w:t>
            </w:r>
          </w:p>
        </w:tc>
      </w:tr>
      <w:tr w:rsidR="006F60A3">
        <w:tc>
          <w:tcPr>
            <w:tcW w:w="3048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&lt;CHECK_INFO&gt;</w:t>
            </w:r>
          </w:p>
        </w:tc>
        <w:tc>
          <w:tcPr>
            <w:tcW w:w="2414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检查信息</w:t>
            </w:r>
          </w:p>
        </w:tc>
        <w:tc>
          <w:tcPr>
            <w:tcW w:w="1521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可多条</w:t>
            </w:r>
          </w:p>
        </w:tc>
      </w:tr>
      <w:tr w:rsidR="006F60A3">
        <w:tc>
          <w:tcPr>
            <w:tcW w:w="3048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&lt;BOND_INVT_BSC&gt;</w:t>
            </w:r>
          </w:p>
        </w:tc>
        <w:tc>
          <w:tcPr>
            <w:tcW w:w="2414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保税清单基本</w:t>
            </w:r>
          </w:p>
        </w:tc>
        <w:tc>
          <w:tcPr>
            <w:tcW w:w="1521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单条</w:t>
            </w:r>
          </w:p>
        </w:tc>
      </w:tr>
      <w:tr w:rsidR="006F60A3">
        <w:tc>
          <w:tcPr>
            <w:tcW w:w="3048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&lt;BOND_INVT_DT&gt;</w:t>
            </w:r>
          </w:p>
        </w:tc>
        <w:tc>
          <w:tcPr>
            <w:tcW w:w="2414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保税清单明细</w:t>
            </w:r>
          </w:p>
        </w:tc>
        <w:tc>
          <w:tcPr>
            <w:tcW w:w="1521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可多条</w:t>
            </w:r>
          </w:p>
        </w:tc>
      </w:tr>
      <w:tr w:rsidR="006F60A3">
        <w:tc>
          <w:tcPr>
            <w:tcW w:w="3048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&lt;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SAS_CENT_DCL_STOCK</w:t>
            </w:r>
            <w:r>
              <w:rPr>
                <w:rFonts w:hint="eastAsia"/>
              </w:rPr>
              <w:t>&gt;</w:t>
            </w:r>
          </w:p>
        </w:tc>
        <w:tc>
          <w:tcPr>
            <w:tcW w:w="2414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清单随附出入库单明细(集报专用）</w:t>
            </w:r>
          </w:p>
        </w:tc>
        <w:tc>
          <w:tcPr>
            <w:tcW w:w="1521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可多条</w:t>
            </w:r>
          </w:p>
        </w:tc>
      </w:tr>
      <w:tr w:rsidR="006F60A3">
        <w:tc>
          <w:tcPr>
            <w:tcW w:w="3048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&lt;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SAS_CBEC_BILL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2414" w:type="dxa"/>
          </w:tcPr>
          <w:p w:rsidR="006F60A3" w:rsidRDefault="008E50FA">
            <w:pPr>
              <w:pStyle w:val="10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清单随附出入库单明细(电商专用）</w:t>
            </w:r>
          </w:p>
        </w:tc>
        <w:tc>
          <w:tcPr>
            <w:tcW w:w="1521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可多条</w:t>
            </w:r>
          </w:p>
        </w:tc>
      </w:tr>
      <w:tr w:rsidR="006F60A3">
        <w:tc>
          <w:tcPr>
            <w:tcW w:w="3048" w:type="dxa"/>
          </w:tcPr>
          <w:p w:rsidR="006F60A3" w:rsidRDefault="008E50FA">
            <w:pPr>
              <w:pStyle w:val="10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&lt;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BOND_INVT_DT_SIMPLE</w:t>
            </w:r>
            <w:r>
              <w:rPr>
                <w:rFonts w:hint="eastAsia"/>
              </w:rPr>
              <w:t>&gt;</w:t>
            </w:r>
          </w:p>
        </w:tc>
        <w:tc>
          <w:tcPr>
            <w:tcW w:w="2414" w:type="dxa"/>
          </w:tcPr>
          <w:p w:rsidR="006F60A3" w:rsidRDefault="008E50FA">
            <w:pPr>
              <w:pStyle w:val="10"/>
              <w:ind w:firstLineChars="0" w:firstLine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成品明细</w:t>
            </w:r>
          </w:p>
        </w:tc>
        <w:tc>
          <w:tcPr>
            <w:tcW w:w="1521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可多条</w:t>
            </w:r>
          </w:p>
        </w:tc>
      </w:tr>
    </w:tbl>
    <w:p w:rsidR="006F60A3" w:rsidRDefault="006F60A3"/>
    <w:p w:rsidR="006F60A3" w:rsidRDefault="008E50FA">
      <w:pPr>
        <w:pStyle w:val="3"/>
      </w:pPr>
      <w:r>
        <w:rPr>
          <w:rFonts w:hint="eastAsia"/>
        </w:rPr>
        <w:t>2.11.2</w:t>
      </w:r>
      <w:r>
        <w:rPr>
          <w:rFonts w:hint="eastAsia"/>
        </w:rPr>
        <w:t>报文结构</w:t>
      </w:r>
    </w:p>
    <w:p w:rsidR="006F60A3" w:rsidRDefault="008E50FA">
      <w:pPr>
        <w:pStyle w:val="4"/>
      </w:pPr>
      <w:r>
        <w:rPr>
          <w:rFonts w:hint="eastAsia"/>
        </w:rPr>
        <w:t>2.11.2.1</w:t>
      </w:r>
      <w:r>
        <w:rPr>
          <w:rFonts w:hint="eastAsia"/>
        </w:rPr>
        <w:t>审核回执信息</w:t>
      </w:r>
      <w:r>
        <w:rPr>
          <w:rFonts w:hint="eastAsia"/>
        </w:rPr>
        <w:t>&lt; HDE_APPR_RESULT &gt;</w:t>
      </w:r>
    </w:p>
    <w:p w:rsidR="006F60A3" w:rsidRDefault="008E50FA">
      <w:r>
        <w:rPr>
          <w:rFonts w:hint="eastAsia"/>
        </w:rPr>
        <w:t>同</w:t>
      </w:r>
      <w:r>
        <w:rPr>
          <w:rFonts w:hint="eastAsia"/>
        </w:rPr>
        <w:t>2.8</w:t>
      </w:r>
      <w:r>
        <w:rPr>
          <w:rFonts w:hint="eastAsia"/>
        </w:rPr>
        <w:t>报文结构</w:t>
      </w:r>
      <w:r>
        <w:rPr>
          <w:rFonts w:hint="eastAsia"/>
        </w:rPr>
        <w:t>/</w:t>
      </w:r>
      <w:r>
        <w:rPr>
          <w:rFonts w:hint="eastAsia"/>
        </w:rPr>
        <w:t>审核回执信息</w:t>
      </w:r>
    </w:p>
    <w:p w:rsidR="006F60A3" w:rsidRDefault="008E50FA">
      <w:pPr>
        <w:pStyle w:val="4"/>
      </w:pPr>
      <w:r>
        <w:rPr>
          <w:rFonts w:hint="eastAsia"/>
        </w:rPr>
        <w:t>2.11.2.2</w:t>
      </w:r>
      <w:r>
        <w:rPr>
          <w:rFonts w:hint="eastAsia"/>
        </w:rPr>
        <w:t>检查信息</w:t>
      </w:r>
      <w:r>
        <w:rPr>
          <w:rFonts w:hint="eastAsia"/>
        </w:rPr>
        <w:t>&lt;CHECK_INFO&gt;</w:t>
      </w:r>
    </w:p>
    <w:p w:rsidR="006F60A3" w:rsidRDefault="008E50FA">
      <w:r>
        <w:rPr>
          <w:rFonts w:hint="eastAsia"/>
        </w:rPr>
        <w:t>同</w:t>
      </w:r>
      <w:r>
        <w:rPr>
          <w:rFonts w:hint="eastAsia"/>
        </w:rPr>
        <w:t>2.8</w:t>
      </w:r>
      <w:r>
        <w:rPr>
          <w:rFonts w:hint="eastAsia"/>
        </w:rPr>
        <w:t>报文结构</w:t>
      </w:r>
      <w:r>
        <w:rPr>
          <w:rFonts w:hint="eastAsia"/>
        </w:rPr>
        <w:t>/</w:t>
      </w:r>
      <w:r>
        <w:rPr>
          <w:rFonts w:hint="eastAsia"/>
        </w:rPr>
        <w:t>检查信息</w:t>
      </w:r>
    </w:p>
    <w:p w:rsidR="006F60A3" w:rsidRDefault="008E50FA">
      <w:pPr>
        <w:pStyle w:val="4"/>
      </w:pPr>
      <w:bookmarkStart w:id="151" w:name="_Toc447015024"/>
      <w:r>
        <w:rPr>
          <w:rFonts w:hint="eastAsia"/>
        </w:rPr>
        <w:t>2.11.2.3</w:t>
      </w:r>
      <w:r>
        <w:rPr>
          <w:rFonts w:hint="eastAsia"/>
        </w:rPr>
        <w:t>保税清单基本</w:t>
      </w:r>
      <w:r>
        <w:rPr>
          <w:rFonts w:hint="eastAsia"/>
        </w:rPr>
        <w:t>&lt; BOND_INVT_BSC &gt;</w:t>
      </w:r>
      <w:bookmarkEnd w:id="15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559"/>
        <w:gridCol w:w="1134"/>
        <w:gridCol w:w="709"/>
        <w:gridCol w:w="3452"/>
      </w:tblGrid>
      <w:tr w:rsidR="006F60A3">
        <w:trPr>
          <w:trHeight w:val="270"/>
        </w:trPr>
        <w:tc>
          <w:tcPr>
            <w:tcW w:w="1668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字段名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中文说明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数据类型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是否必填</w:t>
            </w:r>
          </w:p>
        </w:tc>
        <w:tc>
          <w:tcPr>
            <w:tcW w:w="3452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BOND_INVT_NO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保税清单编号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QD+4</w:t>
            </w:r>
            <w:r>
              <w:rPr>
                <w:rFonts w:hint="eastAsia"/>
                <w:sz w:val="22"/>
              </w:rPr>
              <w:t>位主管海关</w:t>
            </w:r>
            <w:r>
              <w:rPr>
                <w:rFonts w:hint="eastAsia"/>
                <w:sz w:val="22"/>
              </w:rPr>
              <w:t>+2</w:t>
            </w:r>
            <w:r>
              <w:rPr>
                <w:rFonts w:hint="eastAsia"/>
                <w:sz w:val="22"/>
              </w:rPr>
              <w:t>位年份</w:t>
            </w:r>
            <w:r>
              <w:rPr>
                <w:rFonts w:hint="eastAsia"/>
                <w:sz w:val="22"/>
              </w:rPr>
              <w:t>+1</w:t>
            </w:r>
            <w:r>
              <w:rPr>
                <w:rFonts w:hint="eastAsia"/>
                <w:sz w:val="22"/>
              </w:rPr>
              <w:t>位进出口标志</w:t>
            </w:r>
            <w:r>
              <w:rPr>
                <w:rFonts w:hint="eastAsia"/>
                <w:sz w:val="22"/>
              </w:rPr>
              <w:t>+9</w:t>
            </w:r>
            <w:r>
              <w:rPr>
                <w:rFonts w:hint="eastAsia"/>
                <w:sz w:val="22"/>
              </w:rPr>
              <w:t>位流水号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首次备案填写清单预录入编号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CHG_TMS_CNT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变更次数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首次备案时为</w:t>
            </w:r>
            <w:r>
              <w:rPr>
                <w:rFonts w:hint="eastAsia"/>
                <w:sz w:val="22"/>
              </w:rPr>
              <w:t>0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INVT_PREENT_NO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清单预录入编号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企业端生成的清单预录入号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PUTREC_NO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备案编号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清单对应电子账册号或手册等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ETPS_INNER_INVT_NO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企业内部清单编号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由企业自行编写，必须保证每份清单具有唯一编号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BIZOP_ETPS_SCCD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经营企业社会信用代码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BIZOP_ETPSNO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经营企业编号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关联海关参数库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BIZOP_ETPS_NM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经营企业名称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an..512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关联海关参数库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RVSNGD_ETPS_SCCD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收发货企业社会信用代码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RCVGD_ETPSNO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收货企业编号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关联海关参数库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RCVGD_ETPS_NM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收货企业名称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an..512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关联海关参数库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DCL_ETPS_SCCD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申报企业社会信用代码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DCL_ETPSNO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申报企业编号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关联海关参数库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DCL_ETPS_NM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申报企业名称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an..512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关联海关参数库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INVT_DCL_TIME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清单申报日期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企业端自动反填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ENTRY_DCL_TIME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报关单申报时间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清单报关时使用。海关端报关单入库时，反填并反馈企业端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ENTRY_NO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报关单编号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清单报关时使用。海关端报关单入库时，反填并反馈企业端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RLT_INVT_NO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关联清单编号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结转类专用，检控要求复杂，见需求文档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RLT_PUTREC_NO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关联备案编号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结转类专用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RLT_ENTRY_NO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关联报关单编号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报关类型为关联报关时必填。二线取消报关的情况下使用，用于生成区外一般贸易报关单。暂未使用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RLT_ENTRY_BIZOP_ETPS_SCCD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ins w:id="152" w:author="韩玮" w:date="2018-09-11T14:09:00Z"/>
                <w:sz w:val="22"/>
              </w:rPr>
            </w:pPr>
            <w:del w:id="153" w:author="韩玮" w:date="2018-09-11T14:09:00Z">
              <w:r>
                <w:rPr>
                  <w:rFonts w:hint="eastAsia"/>
                  <w:sz w:val="22"/>
                </w:rPr>
                <w:delText>关联报关单经营企业社会信用代码</w:delText>
              </w:r>
            </w:del>
          </w:p>
          <w:p w:rsidR="006F60A3" w:rsidRDefault="008E50FA">
            <w:pPr>
              <w:rPr>
                <w:sz w:val="22"/>
              </w:rPr>
            </w:pPr>
            <w:ins w:id="154" w:author="韩玮" w:date="2018-09-11T14:09:00Z">
              <w:r>
                <w:rPr>
                  <w:rFonts w:hint="eastAsia"/>
                  <w:sz w:val="22"/>
                </w:rPr>
                <w:t>关联报关单境内收发货人社会信用代码</w:t>
              </w:r>
            </w:ins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报关类型为关联报关时必填。二线取消报关的情况下使用，用于生成区外一般贸易报关单。暂未使用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RLT_ENTRY_BIZOP_ETPSNO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ins w:id="155" w:author="韩玮" w:date="2018-09-11T14:10:00Z"/>
                <w:sz w:val="22"/>
              </w:rPr>
            </w:pPr>
            <w:del w:id="156" w:author="韩玮" w:date="2018-09-11T14:10:00Z">
              <w:r>
                <w:rPr>
                  <w:rFonts w:hint="eastAsia"/>
                  <w:sz w:val="22"/>
                </w:rPr>
                <w:delText>关联报关单经营企业编号</w:delText>
              </w:r>
            </w:del>
          </w:p>
          <w:p w:rsidR="006F60A3" w:rsidRDefault="008E50FA">
            <w:pPr>
              <w:rPr>
                <w:rFonts w:ascii="宋体" w:hAnsi="宋体" w:cs="宋体"/>
                <w:sz w:val="22"/>
              </w:rPr>
            </w:pPr>
            <w:ins w:id="157" w:author="韩玮" w:date="2018-09-11T14:10:00Z">
              <w:r>
                <w:rPr>
                  <w:rFonts w:hint="eastAsia"/>
                  <w:sz w:val="22"/>
                </w:rPr>
                <w:t>关联报关单境内收发货人编号</w:t>
              </w:r>
            </w:ins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报关类型为关联报关时必填。二线取消报关的情况下使用，用于生成区外一般贸易报关单。暂未使用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RLT_ENTRY_BIZOP_ETPS_NM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ins w:id="158" w:author="韩玮" w:date="2018-09-11T14:10:00Z"/>
                <w:sz w:val="22"/>
              </w:rPr>
            </w:pPr>
            <w:del w:id="159" w:author="韩玮" w:date="2018-09-11T14:10:00Z">
              <w:r>
                <w:rPr>
                  <w:rFonts w:hint="eastAsia"/>
                  <w:sz w:val="22"/>
                </w:rPr>
                <w:delText>关联报关单经营企业名称</w:delText>
              </w:r>
            </w:del>
          </w:p>
          <w:p w:rsidR="006F60A3" w:rsidRDefault="008E50FA">
            <w:pPr>
              <w:rPr>
                <w:rFonts w:ascii="宋体" w:hAnsi="宋体" w:cs="宋体"/>
                <w:sz w:val="22"/>
              </w:rPr>
            </w:pPr>
            <w:ins w:id="160" w:author="韩玮" w:date="2018-09-11T14:10:00Z">
              <w:r>
                <w:rPr>
                  <w:rFonts w:hint="eastAsia"/>
                  <w:sz w:val="22"/>
                </w:rPr>
                <w:t>关联报关单境内收发货人名称</w:t>
              </w:r>
            </w:ins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an..512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报关类型为关联报关时必填。二线取消报关的情况下使用，用于生成区外一般贸易报关单。暂未使用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IMPEXP_PORTCD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ins w:id="161" w:author="韩玮" w:date="2018-09-11T14:11:00Z"/>
                <w:sz w:val="22"/>
              </w:rPr>
            </w:pPr>
            <w:del w:id="162" w:author="韩玮" w:date="2018-09-11T14:11:00Z">
              <w:r>
                <w:rPr>
                  <w:rFonts w:hint="eastAsia"/>
                  <w:sz w:val="22"/>
                </w:rPr>
                <w:delText>进出口口岸代码</w:delText>
              </w:r>
            </w:del>
          </w:p>
          <w:p w:rsidR="006F60A3" w:rsidRDefault="008E50FA">
            <w:pPr>
              <w:rPr>
                <w:rFonts w:ascii="宋体" w:hAnsi="宋体" w:cs="宋体"/>
                <w:sz w:val="22"/>
              </w:rPr>
            </w:pPr>
            <w:ins w:id="163" w:author="韩玮" w:date="2018-09-11T14:11:00Z">
              <w:r>
                <w:rPr>
                  <w:rFonts w:hint="eastAsia"/>
                  <w:sz w:val="22"/>
                </w:rPr>
                <w:t>进出境关别</w:t>
              </w:r>
            </w:ins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关联海关参数库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DCL_PLC_CUSCD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申报地关区代码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关联海关参数库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IMPEXP_MARKCD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进出口标记代码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I：进口,E：出口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MTPCK_ENDPRD_MARKCD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料件成品标记代码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I：料件,E：成品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SUPV_MODECD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监管方式代码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关联海关参数库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TRSP_MODECD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运输方式代码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关联海关参数库</w:t>
            </w:r>
          </w:p>
        </w:tc>
      </w:tr>
      <w:tr w:rsidR="006F60A3">
        <w:trPr>
          <w:trHeight w:val="270"/>
          <w:ins w:id="164" w:author="韩玮" w:date="2018-09-11T14:13:00Z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ins w:id="165" w:author="韩玮" w:date="2018-09-11T14:13:00Z"/>
                <w:sz w:val="22"/>
              </w:rPr>
            </w:pPr>
            <w:ins w:id="166" w:author="韩玮" w:date="2018-09-11T14:13:00Z">
              <w:r>
                <w:rPr>
                  <w:rFonts w:hint="eastAsia"/>
                  <w:color w:val="000000"/>
                  <w:sz w:val="22"/>
                </w:rPr>
                <w:t>STSHIP_TRSARV_NATCD</w:t>
              </w:r>
            </w:ins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ins w:id="167" w:author="韩玮" w:date="2018-09-11T14:13:00Z"/>
                <w:sz w:val="22"/>
              </w:rPr>
            </w:pPr>
            <w:ins w:id="168" w:author="韩玮" w:date="2018-09-11T14:13:00Z">
              <w:r>
                <w:rPr>
                  <w:rFonts w:hint="eastAsia"/>
                  <w:color w:val="000000"/>
                  <w:sz w:val="22"/>
                </w:rPr>
                <w:t>起运</w:t>
              </w:r>
              <w:r>
                <w:rPr>
                  <w:rFonts w:hint="eastAsia"/>
                  <w:color w:val="FF0000"/>
                  <w:sz w:val="22"/>
                </w:rPr>
                <w:t>/</w:t>
              </w:r>
              <w:r>
                <w:rPr>
                  <w:rFonts w:hint="eastAsia"/>
                  <w:color w:val="000000"/>
                  <w:sz w:val="22"/>
                </w:rPr>
                <w:t>运抵国</w:t>
              </w:r>
              <w:r>
                <w:rPr>
                  <w:rFonts w:hint="eastAsia"/>
                  <w:color w:val="FF0000"/>
                  <w:sz w:val="22"/>
                </w:rPr>
                <w:t>(</w:t>
              </w:r>
              <w:r>
                <w:rPr>
                  <w:rFonts w:hint="eastAsia"/>
                  <w:color w:val="FF0000"/>
                  <w:sz w:val="22"/>
                </w:rPr>
                <w:t>地区</w:t>
              </w:r>
              <w:r>
                <w:rPr>
                  <w:rFonts w:hint="eastAsia"/>
                  <w:color w:val="FF0000"/>
                  <w:sz w:val="22"/>
                </w:rPr>
                <w:t>)</w:t>
              </w:r>
            </w:ins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ins w:id="169" w:author="韩玮" w:date="2018-09-11T14:13:00Z"/>
                <w:rFonts w:ascii="宋体" w:hAnsi="宋体" w:cs="宋体"/>
                <w:kern w:val="0"/>
                <w:sz w:val="22"/>
              </w:rPr>
            </w:pPr>
            <w:ins w:id="170" w:author="韩玮" w:date="2018-09-11T14:13:00Z">
              <w:r>
                <w:rPr>
                  <w:rFonts w:ascii="宋体" w:hAnsi="宋体" w:cs="宋体" w:hint="eastAsia"/>
                  <w:kern w:val="0"/>
                  <w:sz w:val="22"/>
                </w:rPr>
                <w:t>an..</w:t>
              </w:r>
              <w:r>
                <w:rPr>
                  <w:rFonts w:hint="eastAsia"/>
                  <w:color w:val="000000"/>
                  <w:sz w:val="22"/>
                </w:rPr>
                <w:t>3</w:t>
              </w:r>
            </w:ins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rPr>
                <w:ins w:id="171" w:author="韩玮" w:date="2018-09-11T14:13:00Z"/>
                <w:rFonts w:ascii="宋体" w:hAnsi="宋体" w:cs="宋体"/>
                <w:kern w:val="0"/>
                <w:sz w:val="22"/>
              </w:rPr>
            </w:pPr>
            <w:ins w:id="172" w:author="韩玮" w:date="2018-09-11T14:13:00Z">
              <w:r>
                <w:rPr>
                  <w:rFonts w:ascii="宋体" w:hAnsi="宋体" w:cs="宋体" w:hint="eastAsia"/>
                  <w:kern w:val="0"/>
                  <w:sz w:val="22"/>
                </w:rPr>
                <w:t>否</w:t>
              </w:r>
            </w:ins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rPr>
                <w:ins w:id="173" w:author="韩玮" w:date="2018-09-11T14:13:00Z"/>
                <w:sz w:val="22"/>
              </w:rPr>
            </w:pPr>
            <w:ins w:id="174" w:author="韩玮" w:date="2018-09-11T14:13:00Z">
              <w:r>
                <w:rPr>
                  <w:rFonts w:hint="eastAsia"/>
                  <w:color w:val="000000"/>
                  <w:sz w:val="22"/>
                </w:rPr>
                <w:t>参照国别代码表</w:t>
              </w:r>
              <w:r>
                <w:rPr>
                  <w:rFonts w:hint="eastAsia"/>
                  <w:color w:val="000000"/>
                  <w:sz w:val="22"/>
                </w:rPr>
                <w:t>(COUNTRY)</w:t>
              </w:r>
            </w:ins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APPLY_NO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申请编号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深加工结转用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DCLCUS_FLAG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是否报关标志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1.报关2.非报关。系统需需校验报关标志是否正确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DCLCUS_TYPECD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报关类型代码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an..25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1.关联报关2.对应报关；“是否需要报关”字段填写为“是”，企业可选择“关联报关单”/“对应报关单”；“是否需要报关”字段填写为“否”，该项不可填。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PREVD_TIME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预核扣时间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清单预核扣完成日期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FORMAL_VRFDED_TIME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正式核扣时间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清单正式核扣完成日期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INVT_IOCHKPT_STUCD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清单进出卡口状态代码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0-</w:t>
            </w:r>
            <w:r>
              <w:rPr>
                <w:rFonts w:hint="eastAsia"/>
                <w:sz w:val="22"/>
              </w:rPr>
              <w:t>未出卡口</w:t>
            </w:r>
            <w:r>
              <w:rPr>
                <w:rFonts w:hint="eastAsia"/>
                <w:sz w:val="22"/>
              </w:rPr>
              <w:t xml:space="preserve"> 1-</w:t>
            </w:r>
            <w:r>
              <w:rPr>
                <w:rFonts w:hint="eastAsia"/>
                <w:sz w:val="22"/>
              </w:rPr>
              <w:t>已出卡口。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VRFDED_MARKCD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核扣标记代码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0-</w:t>
            </w:r>
            <w:r>
              <w:rPr>
                <w:rFonts w:hint="eastAsia"/>
                <w:sz w:val="22"/>
              </w:rPr>
              <w:t>未核扣</w:t>
            </w:r>
            <w:r>
              <w:rPr>
                <w:rFonts w:hint="eastAsia"/>
                <w:sz w:val="22"/>
              </w:rPr>
              <w:t xml:space="preserve"> 1-</w:t>
            </w:r>
            <w:r>
              <w:rPr>
                <w:rFonts w:hint="eastAsia"/>
                <w:sz w:val="22"/>
              </w:rPr>
              <w:t>预核扣</w:t>
            </w:r>
            <w:r>
              <w:rPr>
                <w:rFonts w:hint="eastAsia"/>
                <w:sz w:val="22"/>
              </w:rPr>
              <w:t xml:space="preserve"> 2-</w:t>
            </w:r>
            <w:r>
              <w:rPr>
                <w:rFonts w:hint="eastAsia"/>
                <w:sz w:val="22"/>
              </w:rPr>
              <w:t>已核扣</w:t>
            </w:r>
            <w:r>
              <w:rPr>
                <w:rFonts w:hint="eastAsia"/>
                <w:sz w:val="22"/>
              </w:rPr>
              <w:t xml:space="preserve"> 3-</w:t>
            </w:r>
            <w:r>
              <w:rPr>
                <w:rFonts w:hint="eastAsia"/>
                <w:sz w:val="22"/>
              </w:rPr>
              <w:t>已核销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INVT_STUCD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清单状态代码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1-</w:t>
            </w:r>
            <w:r>
              <w:rPr>
                <w:rFonts w:hint="eastAsia"/>
                <w:sz w:val="22"/>
              </w:rPr>
              <w:t>申报</w:t>
            </w:r>
            <w:r>
              <w:rPr>
                <w:rFonts w:hint="eastAsia"/>
                <w:sz w:val="22"/>
              </w:rPr>
              <w:t xml:space="preserve"> 2-</w:t>
            </w:r>
            <w:r>
              <w:rPr>
                <w:rFonts w:hint="eastAsia"/>
                <w:sz w:val="22"/>
              </w:rPr>
              <w:t>退单</w:t>
            </w:r>
            <w:r>
              <w:rPr>
                <w:rFonts w:hint="eastAsia"/>
                <w:sz w:val="22"/>
              </w:rPr>
              <w:t xml:space="preserve"> 3</w:t>
            </w:r>
            <w:r>
              <w:rPr>
                <w:rFonts w:hint="eastAsia"/>
                <w:sz w:val="22"/>
              </w:rPr>
              <w:t>删单</w:t>
            </w:r>
            <w:r>
              <w:rPr>
                <w:rFonts w:hint="eastAsia"/>
                <w:sz w:val="22"/>
              </w:rPr>
              <w:t xml:space="preserve"> 0-</w:t>
            </w:r>
            <w:r>
              <w:rPr>
                <w:rFonts w:hint="eastAsia"/>
                <w:sz w:val="22"/>
              </w:rPr>
              <w:t>审核通过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sz w:val="22"/>
              </w:rPr>
            </w:pPr>
            <w:r>
              <w:rPr>
                <w:sz w:val="22"/>
              </w:rPr>
              <w:t>VRFDED_MODECD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核扣方式代码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D:</w:t>
            </w:r>
            <w:r>
              <w:rPr>
                <w:rFonts w:hint="eastAsia"/>
                <w:sz w:val="22"/>
              </w:rPr>
              <w:t>正扣、</w:t>
            </w:r>
            <w:r>
              <w:rPr>
                <w:rFonts w:hint="eastAsia"/>
                <w:sz w:val="22"/>
              </w:rPr>
              <w:t>F:</w:t>
            </w:r>
            <w:r>
              <w:rPr>
                <w:rFonts w:hint="eastAsia"/>
                <w:sz w:val="22"/>
              </w:rPr>
              <w:t>反扣、</w:t>
            </w:r>
            <w:r>
              <w:rPr>
                <w:rFonts w:hint="eastAsia"/>
                <w:sz w:val="22"/>
              </w:rPr>
              <w:t>N</w:t>
            </w:r>
            <w:r>
              <w:rPr>
                <w:rFonts w:hint="eastAsia"/>
                <w:sz w:val="22"/>
              </w:rPr>
              <w:t>：不扣</w:t>
            </w:r>
            <w:r>
              <w:rPr>
                <w:rFonts w:hint="eastAsia"/>
                <w:sz w:val="22"/>
              </w:rPr>
              <w:t xml:space="preserve"> NF</w:t>
            </w:r>
            <w:r>
              <w:rPr>
                <w:rFonts w:hint="eastAsia"/>
                <w:sz w:val="22"/>
              </w:rPr>
              <w:t>：不扣但检查余量、</w:t>
            </w:r>
            <w:r>
              <w:rPr>
                <w:rFonts w:hint="eastAsia"/>
                <w:sz w:val="22"/>
              </w:rPr>
              <w:t>E</w:t>
            </w:r>
            <w:r>
              <w:rPr>
                <w:rFonts w:hint="eastAsia"/>
                <w:sz w:val="22"/>
              </w:rPr>
              <w:t>：保税仓扣减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sz w:val="22"/>
              </w:rPr>
            </w:pPr>
            <w:r>
              <w:rPr>
                <w:sz w:val="22"/>
              </w:rPr>
              <w:t>DU_CODE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核算代码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两位代码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RMK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an..4000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rPr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BOND_INVT_TYPECD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r>
              <w:rPr>
                <w:rFonts w:hint="eastAsia"/>
              </w:rPr>
              <w:t>清单类型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ins w:id="175" w:author="韩玮" w:date="2018-09-11T14:15:00Z"/>
                <w:rFonts w:ascii="宋体" w:hAnsi="宋体" w:cs="宋体"/>
                <w:color w:val="FF0000"/>
                <w:sz w:val="22"/>
              </w:rPr>
            </w:pPr>
            <w:del w:id="176" w:author="韩玮" w:date="2018-09-11T14:15:00Z">
              <w:r>
                <w:rPr>
                  <w:rFonts w:hint="eastAsia"/>
                  <w:sz w:val="22"/>
                </w:rPr>
                <w:delText>标识清单类别，</w:delText>
              </w:r>
              <w:r>
                <w:rPr>
                  <w:rFonts w:hint="eastAsia"/>
                  <w:sz w:val="22"/>
                </w:rPr>
                <w:delText>0</w:delText>
              </w:r>
              <w:r>
                <w:rPr>
                  <w:rFonts w:hint="eastAsia"/>
                  <w:sz w:val="22"/>
                </w:rPr>
                <w:delText>：普通清单，</w:delText>
              </w:r>
              <w:r>
                <w:rPr>
                  <w:rFonts w:hint="eastAsia"/>
                  <w:sz w:val="22"/>
                </w:rPr>
                <w:delText>1</w:delText>
              </w:r>
              <w:r>
                <w:rPr>
                  <w:rFonts w:hint="eastAsia"/>
                  <w:sz w:val="22"/>
                </w:rPr>
                <w:delText>：集报清单，</w:delText>
              </w:r>
              <w:r>
                <w:rPr>
                  <w:rFonts w:hint="eastAsia"/>
                  <w:sz w:val="22"/>
                </w:rPr>
                <w:delText>2</w:delText>
              </w:r>
              <w:r>
                <w:rPr>
                  <w:rFonts w:hint="eastAsia"/>
                  <w:sz w:val="22"/>
                </w:rPr>
                <w:delText>：一日游，</w:delText>
              </w:r>
              <w:r>
                <w:rPr>
                  <w:rFonts w:hint="eastAsia"/>
                  <w:sz w:val="22"/>
                </w:rPr>
                <w:delText>3</w:delText>
              </w:r>
              <w:r>
                <w:rPr>
                  <w:rFonts w:hint="eastAsia"/>
                  <w:sz w:val="22"/>
                </w:rPr>
                <w:delText>：先入区后报关，默认为</w:delText>
              </w:r>
              <w:r>
                <w:rPr>
                  <w:rFonts w:hint="eastAsia"/>
                  <w:sz w:val="22"/>
                </w:rPr>
                <w:delText>0</w:delText>
              </w:r>
              <w:r>
                <w:rPr>
                  <w:rFonts w:hint="eastAsia"/>
                  <w:sz w:val="22"/>
                </w:rPr>
                <w:delText>：普通清单</w:delText>
              </w:r>
              <w:r>
                <w:rPr>
                  <w:rFonts w:ascii="宋体" w:hAnsi="宋体" w:cs="宋体" w:hint="eastAsia"/>
                  <w:color w:val="FF0000"/>
                  <w:sz w:val="22"/>
                </w:rPr>
                <w:delText>(SAS项目新增)</w:delText>
              </w:r>
            </w:del>
          </w:p>
          <w:p w:rsidR="006F60A3" w:rsidRDefault="008E50FA">
            <w:pPr>
              <w:rPr>
                <w:sz w:val="22"/>
              </w:rPr>
            </w:pPr>
            <w:ins w:id="177" w:author="韩玮" w:date="2018-09-11T14:15:00Z">
              <w:r>
                <w:rPr>
                  <w:rFonts w:hint="eastAsia"/>
                  <w:sz w:val="22"/>
                </w:rPr>
                <w:t>标识清单类别，</w:t>
              </w:r>
              <w:r>
                <w:rPr>
                  <w:rFonts w:hint="eastAsia"/>
                  <w:sz w:val="22"/>
                </w:rPr>
                <w:t>0</w:t>
              </w:r>
              <w:r>
                <w:rPr>
                  <w:rFonts w:hint="eastAsia"/>
                  <w:sz w:val="22"/>
                </w:rPr>
                <w:t>：普通清单，</w:t>
              </w:r>
              <w:r>
                <w:rPr>
                  <w:rFonts w:hint="eastAsia"/>
                  <w:sz w:val="22"/>
                </w:rPr>
                <w:t>1</w:t>
              </w:r>
              <w:r>
                <w:rPr>
                  <w:rFonts w:hint="eastAsia"/>
                  <w:sz w:val="22"/>
                </w:rPr>
                <w:t>：集报清单，</w:t>
              </w:r>
              <w:r>
                <w:rPr>
                  <w:rFonts w:hint="eastAsia"/>
                  <w:sz w:val="22"/>
                </w:rPr>
                <w:t>3</w:t>
              </w:r>
              <w:r>
                <w:rPr>
                  <w:rFonts w:hint="eastAsia"/>
                  <w:sz w:val="22"/>
                </w:rPr>
                <w:t>：先入区后报关，</w:t>
              </w:r>
              <w:r>
                <w:rPr>
                  <w:rFonts w:hint="eastAsia"/>
                  <w:sz w:val="22"/>
                </w:rPr>
                <w:t>4</w:t>
              </w:r>
              <w:r>
                <w:rPr>
                  <w:rFonts w:hint="eastAsia"/>
                  <w:sz w:val="22"/>
                </w:rPr>
                <w:t>：</w:t>
              </w:r>
              <w:r>
                <w:rPr>
                  <w:rFonts w:hint="eastAsia"/>
                  <w:sz w:val="22"/>
                </w:rPr>
                <w:lastRenderedPageBreak/>
                <w:t>简单加工，</w:t>
              </w:r>
              <w:r>
                <w:rPr>
                  <w:rFonts w:hint="eastAsia"/>
                  <w:sz w:val="22"/>
                </w:rPr>
                <w:t>5</w:t>
              </w:r>
              <w:r>
                <w:rPr>
                  <w:rFonts w:hint="eastAsia"/>
                  <w:sz w:val="22"/>
                </w:rPr>
                <w:t>：保税展示交易，</w:t>
              </w:r>
              <w:r>
                <w:rPr>
                  <w:rFonts w:hint="eastAsia"/>
                  <w:sz w:val="22"/>
                </w:rPr>
                <w:t>6</w:t>
              </w:r>
              <w:r>
                <w:rPr>
                  <w:rFonts w:hint="eastAsia"/>
                  <w:sz w:val="22"/>
                </w:rPr>
                <w:t>：区内流转，</w:t>
              </w:r>
              <w:r>
                <w:rPr>
                  <w:rFonts w:hint="eastAsia"/>
                  <w:sz w:val="22"/>
                </w:rPr>
                <w:t>7</w:t>
              </w:r>
              <w:r>
                <w:rPr>
                  <w:rFonts w:hint="eastAsia"/>
                  <w:sz w:val="22"/>
                </w:rPr>
                <w:t>：</w:t>
              </w:r>
            </w:ins>
            <w:ins w:id="178" w:author="韩玮" w:date="2018-09-12T11:41:00Z">
              <w:r>
                <w:rPr>
                  <w:rFonts w:hint="eastAsia"/>
                  <w:sz w:val="22"/>
                </w:rPr>
                <w:t>区港联动</w:t>
              </w:r>
            </w:ins>
            <w:ins w:id="179" w:author="韩玮" w:date="2018-09-11T14:15:00Z">
              <w:r>
                <w:rPr>
                  <w:sz w:val="22"/>
                </w:rPr>
                <w:t>8:</w:t>
              </w:r>
              <w:r>
                <w:rPr>
                  <w:rFonts w:cs="宋体" w:hint="eastAsia"/>
                  <w:sz w:val="22"/>
                </w:rPr>
                <w:t>保税电商</w:t>
              </w:r>
              <w:r>
                <w:rPr>
                  <w:sz w:val="22"/>
                </w:rPr>
                <w:t>,</w:t>
              </w:r>
              <w:r>
                <w:rPr>
                  <w:rFonts w:hint="eastAsia"/>
                  <w:sz w:val="22"/>
                </w:rPr>
                <w:t>9</w:t>
              </w:r>
              <w:r>
                <w:rPr>
                  <w:rFonts w:hint="eastAsia"/>
                  <w:sz w:val="22"/>
                </w:rPr>
                <w:t>：一纳成品内销默认为</w:t>
              </w:r>
              <w:r>
                <w:rPr>
                  <w:rFonts w:hint="eastAsia"/>
                  <w:sz w:val="22"/>
                </w:rPr>
                <w:t>0</w:t>
              </w:r>
              <w:r>
                <w:rPr>
                  <w:rFonts w:hint="eastAsia"/>
                  <w:sz w:val="22"/>
                </w:rPr>
                <w:t>：普通清单</w:t>
              </w:r>
            </w:ins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ENTRY_STUCD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r>
              <w:rPr>
                <w:rFonts w:hint="eastAsia"/>
              </w:rPr>
              <w:t>报关状态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标明对应（关联）报关单放行状态，目前只区分</w:t>
            </w:r>
            <w:r>
              <w:rPr>
                <w:rFonts w:hint="eastAsia"/>
                <w:sz w:val="22"/>
              </w:rPr>
              <w:t xml:space="preserve"> 0</w:t>
            </w:r>
            <w:r>
              <w:rPr>
                <w:rFonts w:hint="eastAsia"/>
                <w:sz w:val="22"/>
              </w:rPr>
              <w:t>：未放行，</w:t>
            </w: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：已放行。该字段用于区域或物流账册的清单，该类型清单满足两个条件才能核扣：报关单被放行</w:t>
            </w:r>
            <w:r>
              <w:rPr>
                <w:rFonts w:hint="eastAsia"/>
                <w:sz w:val="22"/>
              </w:rPr>
              <w:t>+</w:t>
            </w:r>
            <w:r>
              <w:rPr>
                <w:rFonts w:hint="eastAsia"/>
                <w:sz w:val="22"/>
              </w:rPr>
              <w:t>货物全部过卡</w:t>
            </w:r>
            <w:r>
              <w:rPr>
                <w:rFonts w:ascii="宋体" w:hAnsi="宋体" w:cs="宋体" w:hint="eastAsia"/>
                <w:color w:val="FF0000"/>
                <w:sz w:val="22"/>
              </w:rPr>
              <w:t>(SAS项目新增)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PASSPORT_USED_TYPECD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r>
              <w:rPr>
                <w:rFonts w:hint="eastAsia"/>
              </w:rPr>
              <w:t>核放单生成标志代码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：未生成、</w:t>
            </w: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：部分生成、</w:t>
            </w:r>
            <w:r>
              <w:rPr>
                <w:rFonts w:hint="eastAsia"/>
                <w:sz w:val="22"/>
              </w:rPr>
              <w:t>3</w:t>
            </w:r>
            <w:r>
              <w:rPr>
                <w:rFonts w:hint="eastAsia"/>
                <w:sz w:val="22"/>
              </w:rPr>
              <w:t>：已生成，核放单生成时系统返填</w:t>
            </w:r>
            <w:r>
              <w:rPr>
                <w:rFonts w:ascii="宋体" w:hAnsi="宋体" w:cs="宋体" w:hint="eastAsia"/>
                <w:color w:val="FF0000"/>
                <w:sz w:val="22"/>
              </w:rPr>
              <w:t>(SAS项目新增)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PARAM1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FF0000"/>
                <w:sz w:val="22"/>
              </w:rPr>
              <w:t>(SAS项目新增)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PARAM2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FF0000"/>
                <w:sz w:val="22"/>
              </w:rPr>
              <w:t>(SAS项目新增)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PARAM3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FF0000"/>
                <w:sz w:val="22"/>
              </w:rPr>
              <w:t>(SAS项目新增)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PARAM4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FF0000"/>
                <w:sz w:val="22"/>
              </w:rPr>
              <w:t>(SAS项目新增)</w:t>
            </w:r>
          </w:p>
        </w:tc>
      </w:tr>
      <w:tr w:rsidR="006F60A3">
        <w:trPr>
          <w:trHeight w:val="270"/>
          <w:ins w:id="180" w:author="韩玮" w:date="2018-09-11T14:15:00Z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ins w:id="181" w:author="韩玮" w:date="2018-09-11T14:15:00Z"/>
                <w:sz w:val="22"/>
              </w:rPr>
            </w:pPr>
            <w:ins w:id="182" w:author="韩玮" w:date="2018-09-11T14:15:00Z">
              <w:r>
                <w:rPr>
                  <w:rFonts w:hint="eastAsia"/>
                  <w:sz w:val="22"/>
                </w:rPr>
                <w:t>NEED_ENTRY_MODIFIED</w:t>
              </w:r>
            </w:ins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ins w:id="183" w:author="韩玮" w:date="2018-09-11T14:15:00Z"/>
              </w:rPr>
            </w:pPr>
            <w:ins w:id="184" w:author="韩玮" w:date="2018-09-11T14:15:00Z">
              <w:r>
                <w:rPr>
                  <w:rFonts w:hint="eastAsia"/>
                </w:rPr>
                <w:t>报关单同步修改标志</w:t>
              </w:r>
            </w:ins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ins w:id="185" w:author="韩玮" w:date="2018-09-11T14:15:00Z"/>
                <w:rFonts w:ascii="宋体" w:hAnsi="宋体" w:cs="宋体"/>
                <w:kern w:val="0"/>
                <w:sz w:val="22"/>
              </w:rPr>
            </w:pPr>
            <w:ins w:id="186" w:author="韩玮" w:date="2018-09-11T14:15:00Z">
              <w:r>
                <w:rPr>
                  <w:rFonts w:ascii="宋体" w:hAnsi="宋体" w:cs="宋体" w:hint="eastAsia"/>
                  <w:kern w:val="0"/>
                  <w:sz w:val="22"/>
                </w:rPr>
                <w:t>an..1</w:t>
              </w:r>
            </w:ins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ins w:id="187" w:author="韩玮" w:date="2018-09-11T14:15:00Z"/>
                <w:rFonts w:ascii="宋体" w:hAnsi="宋体" w:cs="宋体"/>
                <w:kern w:val="0"/>
                <w:sz w:val="22"/>
              </w:rPr>
            </w:pPr>
            <w:ins w:id="188" w:author="韩玮" w:date="2018-09-11T14:15:00Z">
              <w:r>
                <w:rPr>
                  <w:rFonts w:ascii="宋体" w:hAnsi="宋体" w:cs="宋体" w:hint="eastAsia"/>
                  <w:kern w:val="0"/>
                  <w:sz w:val="22"/>
                </w:rPr>
                <w:t>否</w:t>
              </w:r>
            </w:ins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ins w:id="189" w:author="韩玮" w:date="2018-09-11T14:15:00Z"/>
                <w:rFonts w:ascii="宋体" w:hAnsi="宋体" w:cs="宋体"/>
                <w:color w:val="FF0000"/>
                <w:sz w:val="22"/>
              </w:rPr>
            </w:pPr>
            <w:ins w:id="190" w:author="韩玮" w:date="2018-09-11T14:15:00Z">
              <w:r>
                <w:rPr>
                  <w:rFonts w:ascii="宋体" w:hAnsi="宋体" w:cs="宋体" w:hint="eastAsia"/>
                  <w:color w:val="FF0000"/>
                  <w:sz w:val="22"/>
                </w:rPr>
                <w:t>1：报关单未修改，其他情况为空</w:t>
              </w:r>
              <w:r>
                <w:rPr>
                  <w:rFonts w:ascii="宋体" w:hAnsi="宋体" w:cs="宋体" w:hint="eastAsia"/>
                  <w:color w:val="FF0000"/>
                  <w:sz w:val="22"/>
                </w:rPr>
                <w:br/>
                <w:t>此标志用于标识清单修改后，报关单是否做过同步修改。</w:t>
              </w:r>
            </w:ins>
          </w:p>
        </w:tc>
      </w:tr>
      <w:tr w:rsidR="006F60A3">
        <w:trPr>
          <w:trHeight w:val="270"/>
          <w:ins w:id="191" w:author="韩玮" w:date="2018-09-11T14:15:00Z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ins w:id="192" w:author="韩玮" w:date="2018-09-11T14:15:00Z"/>
                <w:sz w:val="22"/>
              </w:rPr>
            </w:pPr>
            <w:ins w:id="193" w:author="韩玮" w:date="2018-09-11T14:15:00Z">
              <w:r>
                <w:rPr>
                  <w:rFonts w:hint="eastAsia"/>
                  <w:sz w:val="22"/>
                </w:rPr>
                <w:t>LEVY_BL_AMT</w:t>
              </w:r>
            </w:ins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ins w:id="194" w:author="韩玮" w:date="2018-09-11T14:15:00Z"/>
              </w:rPr>
            </w:pPr>
            <w:ins w:id="195" w:author="韩玮" w:date="2018-09-11T14:15:00Z">
              <w:r>
                <w:rPr>
                  <w:rFonts w:hint="eastAsia"/>
                </w:rPr>
                <w:t>计征金额</w:t>
              </w:r>
            </w:ins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ins w:id="196" w:author="韩玮" w:date="2018-09-11T14:15:00Z"/>
                <w:rFonts w:ascii="宋体" w:hAnsi="宋体" w:cs="宋体"/>
                <w:kern w:val="0"/>
                <w:sz w:val="22"/>
              </w:rPr>
            </w:pPr>
            <w:ins w:id="197" w:author="韩玮" w:date="2018-09-11T14:15:00Z">
              <w:r>
                <w:rPr>
                  <w:rFonts w:ascii="宋体" w:hAnsi="宋体" w:cs="宋体" w:hint="eastAsia"/>
                  <w:kern w:val="0"/>
                  <w:sz w:val="22"/>
                </w:rPr>
                <w:t>n..25,5</w:t>
              </w:r>
            </w:ins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ins w:id="198" w:author="韩玮" w:date="2018-09-11T14:15:00Z"/>
                <w:rFonts w:ascii="宋体" w:hAnsi="宋体" w:cs="宋体"/>
                <w:kern w:val="0"/>
                <w:sz w:val="22"/>
              </w:rPr>
            </w:pPr>
            <w:ins w:id="199" w:author="韩玮" w:date="2018-09-11T14:15:00Z">
              <w:r>
                <w:rPr>
                  <w:rFonts w:ascii="宋体" w:hAnsi="宋体" w:cs="宋体" w:hint="eastAsia"/>
                  <w:kern w:val="0"/>
                  <w:sz w:val="22"/>
                </w:rPr>
                <w:t>否</w:t>
              </w:r>
            </w:ins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ins w:id="200" w:author="韩玮" w:date="2018-09-11T14:15:00Z"/>
                <w:rFonts w:ascii="宋体" w:hAnsi="宋体" w:cs="宋体"/>
                <w:color w:val="FF0000"/>
                <w:sz w:val="22"/>
              </w:rPr>
            </w:pPr>
            <w:ins w:id="201" w:author="韩玮" w:date="2018-09-11T14:15:00Z">
              <w:r>
                <w:rPr>
                  <w:rFonts w:ascii="宋体" w:hAnsi="宋体" w:cs="宋体" w:hint="eastAsia"/>
                  <w:color w:val="FF0000"/>
                  <w:sz w:val="22"/>
                </w:rPr>
                <w:t>保税展示交易、一纳成品内销时，计算计征金额并反填此字段</w:t>
              </w:r>
            </w:ins>
          </w:p>
        </w:tc>
      </w:tr>
      <w:tr w:rsidR="006F60A3">
        <w:trPr>
          <w:trHeight w:val="270"/>
          <w:ins w:id="202" w:author="韩玮" w:date="2018-09-28T11:33:00Z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ins w:id="203" w:author="韩玮" w:date="2018-09-28T11:33:00Z"/>
                <w:color w:val="000000"/>
              </w:rPr>
            </w:pPr>
            <w:ins w:id="204" w:author="韩玮" w:date="2018-09-28T11:33:00Z">
              <w:r>
                <w:rPr>
                  <w:rFonts w:hint="eastAsia"/>
                  <w:color w:val="000000"/>
                </w:rPr>
                <w:t>DCL_TYPECD</w:t>
              </w:r>
            </w:ins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ins w:id="205" w:author="韩玮" w:date="2018-09-28T11:33:00Z"/>
              </w:rPr>
            </w:pPr>
            <w:ins w:id="206" w:author="韩玮" w:date="2018-09-28T11:33:00Z">
              <w:r>
                <w:rPr>
                  <w:rFonts w:hint="eastAsia"/>
                </w:rPr>
                <w:t>申报类型</w:t>
              </w:r>
            </w:ins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ins w:id="207" w:author="韩玮" w:date="2018-09-28T11:33:00Z"/>
                <w:rFonts w:ascii="宋体" w:hAnsi="宋体" w:cs="宋体"/>
                <w:kern w:val="0"/>
                <w:sz w:val="22"/>
              </w:rPr>
            </w:pPr>
            <w:ins w:id="208" w:author="韩玮" w:date="2018-09-28T11:33:00Z">
              <w:r>
                <w:t>a</w:t>
              </w:r>
              <w:r>
                <w:rPr>
                  <w:rFonts w:hint="eastAsia"/>
                </w:rPr>
                <w:t>n</w:t>
              </w:r>
              <w:r>
                <w:t>..</w:t>
              </w:r>
              <w:r>
                <w:rPr>
                  <w:rFonts w:hint="eastAsia"/>
                </w:rPr>
                <w:t>25</w:t>
              </w:r>
            </w:ins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rPr>
                <w:ins w:id="209" w:author="韩玮" w:date="2018-09-28T11:33:00Z"/>
                <w:rFonts w:ascii="宋体" w:hAnsi="宋体" w:cs="宋体"/>
                <w:kern w:val="0"/>
                <w:sz w:val="22"/>
              </w:rPr>
            </w:pPr>
            <w:ins w:id="210" w:author="韩玮" w:date="2018-09-28T11:33:00Z">
              <w:r>
                <w:rPr>
                  <w:rFonts w:hint="eastAsia"/>
                  <w:color w:val="000000"/>
                  <w:sz w:val="22"/>
                </w:rPr>
                <w:t>否</w:t>
              </w:r>
            </w:ins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rPr>
                <w:ins w:id="211" w:author="韩玮" w:date="2018-09-28T11:33:00Z"/>
                <w:rFonts w:ascii="宋体" w:hAnsi="宋体" w:cs="宋体"/>
                <w:sz w:val="24"/>
                <w:szCs w:val="24"/>
              </w:rPr>
            </w:pPr>
            <w:ins w:id="212" w:author="韩玮" w:date="2018-09-28T11:33:00Z">
              <w:r>
                <w:rPr>
                  <w:rFonts w:hint="eastAsia"/>
                </w:rPr>
                <w:t>1-</w:t>
              </w:r>
              <w:r>
                <w:rPr>
                  <w:rFonts w:hint="eastAsia"/>
                </w:rPr>
                <w:t>备案申请</w:t>
              </w:r>
              <w:r>
                <w:rPr>
                  <w:rFonts w:hint="eastAsia"/>
                </w:rPr>
                <w:t xml:space="preserve"> 2-</w:t>
              </w:r>
              <w:r>
                <w:rPr>
                  <w:rFonts w:hint="eastAsia"/>
                </w:rPr>
                <w:t>变更申请</w:t>
              </w:r>
              <w:r>
                <w:rPr>
                  <w:rFonts w:hint="eastAsia"/>
                </w:rPr>
                <w:t xml:space="preserve"> 3-</w:t>
              </w:r>
              <w:r>
                <w:rPr>
                  <w:rFonts w:hint="eastAsia"/>
                </w:rPr>
                <w:t>删除申请。备用字段，企业自主发起变更、删除功能转用，此功能明年上线。</w:t>
              </w:r>
            </w:ins>
          </w:p>
          <w:p w:rsidR="006F60A3" w:rsidRDefault="006F60A3">
            <w:pPr>
              <w:rPr>
                <w:ins w:id="213" w:author="韩玮" w:date="2018-09-28T11:33:00Z"/>
              </w:rPr>
            </w:pPr>
          </w:p>
        </w:tc>
      </w:tr>
    </w:tbl>
    <w:p w:rsidR="006F60A3" w:rsidRDefault="006F60A3"/>
    <w:p w:rsidR="006F60A3" w:rsidRDefault="008E50FA">
      <w:pPr>
        <w:pStyle w:val="4"/>
      </w:pPr>
      <w:r>
        <w:rPr>
          <w:rFonts w:hint="eastAsia"/>
        </w:rPr>
        <w:t>2.11.2.4</w:t>
      </w:r>
      <w:r>
        <w:rPr>
          <w:rFonts w:hint="eastAsia"/>
        </w:rPr>
        <w:t>保税清单明细</w:t>
      </w:r>
      <w:r>
        <w:rPr>
          <w:rFonts w:hint="eastAsia"/>
        </w:rPr>
        <w:t>&lt; BOND_INVT_DT &gt;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559"/>
        <w:gridCol w:w="1134"/>
        <w:gridCol w:w="709"/>
        <w:gridCol w:w="3452"/>
      </w:tblGrid>
      <w:tr w:rsidR="006F60A3">
        <w:trPr>
          <w:trHeight w:val="270"/>
        </w:trPr>
        <w:tc>
          <w:tcPr>
            <w:tcW w:w="1668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字段名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中文说明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数据类型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是否必填</w:t>
            </w:r>
          </w:p>
        </w:tc>
        <w:tc>
          <w:tcPr>
            <w:tcW w:w="3452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BOND_INVT_NO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保税清单编号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CHG_TMS_CNT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变更次数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GDS_SEQNO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商品序号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PUTREC_SEQNO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备案序号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rPr>
                <w:rFonts w:ascii="宋体" w:hAnsi="宋体" w:cs="宋体"/>
                <w:sz w:val="24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GDS_MTNO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商品料号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an..32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GDECD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商品编码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GDS_NM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an..512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GDS_SPCF_MODEL_DESC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商品规格型号描述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an..512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DCL_UNITCD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申报计量单位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LAWF_UNITCD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法定计量单位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SECD_LAWF_UNITCD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法定第二计量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NATCD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ins w:id="214" w:author="韩玮" w:date="2018-09-11T14:16:00Z"/>
                <w:sz w:val="22"/>
              </w:rPr>
            </w:pPr>
            <w:del w:id="215" w:author="韩玮" w:date="2018-09-11T14:16:00Z">
              <w:r>
                <w:rPr>
                  <w:rFonts w:hint="eastAsia"/>
                  <w:sz w:val="22"/>
                </w:rPr>
                <w:delText>国别代码</w:delText>
              </w:r>
            </w:del>
          </w:p>
          <w:p w:rsidR="006F60A3" w:rsidRDefault="008E50FA">
            <w:pPr>
              <w:rPr>
                <w:rFonts w:ascii="宋体" w:hAnsi="宋体" w:cs="宋体"/>
                <w:sz w:val="22"/>
              </w:rPr>
            </w:pPr>
            <w:ins w:id="216" w:author="韩玮" w:date="2018-09-11T14:16:00Z">
              <w:r>
                <w:rPr>
                  <w:rFonts w:hint="eastAsia"/>
                  <w:sz w:val="22"/>
                </w:rPr>
                <w:t>原产国</w:t>
              </w:r>
              <w:r>
                <w:rPr>
                  <w:rFonts w:hint="eastAsia"/>
                  <w:sz w:val="22"/>
                </w:rPr>
                <w:t>(</w:t>
              </w:r>
              <w:r>
                <w:rPr>
                  <w:rFonts w:hint="eastAsia"/>
                  <w:sz w:val="22"/>
                </w:rPr>
                <w:t>地区</w:t>
              </w:r>
              <w:r>
                <w:rPr>
                  <w:rFonts w:hint="eastAsia"/>
                  <w:sz w:val="22"/>
                </w:rPr>
                <w:t>)</w:t>
              </w:r>
            </w:ins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DCL_UPRC_AMT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申报单价金额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n..25,5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DCL_TOTAL_AMT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申报总金额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n..25,5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USD_STAT_TOTAL_AMT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美元统计总金额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n..25,5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按清单申报日期取汇率折算返填</w:t>
            </w:r>
          </w:p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DCL_CURRCD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申报币制代码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LAWF_QTY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法定数量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an..19,5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SECD_LAWF_QTY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第二法定数量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an..19,5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WT_SF_VAL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重量比例因子值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an..19,5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FST_SF_VAL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第一比例因子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an..19,5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SECD_SF_VAL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第二比例因子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an..19,5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DCL_QTY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申报数量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an..19,5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GROSS_WT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毛重量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an..19,5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NET_WT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净重量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an..19,5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del w:id="217" w:author="韩玮" w:date="2018-09-11T14:16:00Z">
              <w:r>
                <w:rPr>
                  <w:rFonts w:hint="eastAsia"/>
                  <w:sz w:val="22"/>
                </w:rPr>
                <w:delText>USE_CD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del w:id="218" w:author="韩玮" w:date="2018-09-11T14:16:00Z">
              <w:r>
                <w:rPr>
                  <w:rFonts w:ascii="宋体" w:hAnsi="宋体" w:cs="宋体" w:hint="eastAsia"/>
                  <w:kern w:val="0"/>
                  <w:sz w:val="22"/>
                </w:rPr>
                <w:delText>用途代码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del w:id="219" w:author="韩玮" w:date="2018-09-11T14:16:00Z">
              <w:r>
                <w:rPr>
                  <w:rFonts w:ascii="宋体" w:hAnsi="宋体" w:cs="宋体" w:hint="eastAsia"/>
                  <w:kern w:val="0"/>
                  <w:sz w:val="22"/>
                </w:rPr>
                <w:delText>an..4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del w:id="220" w:author="韩玮" w:date="2018-09-11T14:16:00Z">
              <w:r>
                <w:rPr>
                  <w:rFonts w:ascii="宋体" w:hAnsi="宋体" w:cs="宋体" w:hint="eastAsia"/>
                  <w:kern w:val="0"/>
                  <w:sz w:val="22"/>
                </w:rPr>
                <w:delText>是</w:delText>
              </w:r>
            </w:del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LVYRLF_MODECD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征减免方式代码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UCNS_VERNO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账册备案单耗明细版本号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ENTRY_GDS_SEQNO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报关单商品序号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需报关的清单，为必填项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APPLY_TB_SEQNO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申请表序号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流转类专用。用于建立清单商品与流转申请表商品之间的关系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CLY_MARKCD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归类标记代码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RMK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an..4000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highlight w:val="cya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highlight w:val="cyan"/>
              </w:rPr>
              <w:t>ACTL_PASS_QTY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  <w:highlight w:val="cyan"/>
              </w:rPr>
            </w:pPr>
            <w:r>
              <w:rPr>
                <w:rFonts w:ascii="宋体" w:hAnsi="宋体" w:cs="宋体" w:hint="eastAsia"/>
                <w:kern w:val="0"/>
                <w:sz w:val="22"/>
                <w:highlight w:val="cyan"/>
              </w:rPr>
              <w:t>实际过卡数量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  <w:highlight w:val="cyan"/>
              </w:rPr>
            </w:pPr>
            <w:r>
              <w:rPr>
                <w:rFonts w:ascii="宋体" w:hAnsi="宋体" w:cs="宋体" w:hint="eastAsia"/>
                <w:kern w:val="0"/>
                <w:sz w:val="22"/>
                <w:highlight w:val="cyan"/>
              </w:rPr>
              <w:t>n..19,5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卡口抬杆后，系统根据核放单数量累计申报表商品过卡数量</w:t>
            </w:r>
            <w:r>
              <w:rPr>
                <w:rFonts w:hint="eastAsia"/>
                <w:color w:val="FF0000"/>
                <w:sz w:val="22"/>
              </w:rPr>
              <w:t>(SAS</w:t>
            </w:r>
            <w:r>
              <w:rPr>
                <w:rFonts w:hint="eastAsia"/>
                <w:color w:val="FF0000"/>
                <w:sz w:val="22"/>
              </w:rPr>
              <w:t>项目新增</w:t>
            </w:r>
            <w:r>
              <w:rPr>
                <w:rFonts w:hint="eastAsia"/>
                <w:color w:val="FF0000"/>
                <w:sz w:val="22"/>
              </w:rPr>
              <w:t>)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highlight w:val="cya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highlight w:val="cyan"/>
              </w:rPr>
              <w:t>PASSPORT_USED_QTY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  <w:highlight w:val="cyan"/>
              </w:rPr>
            </w:pPr>
            <w:r>
              <w:rPr>
                <w:rFonts w:ascii="宋体" w:hAnsi="宋体" w:cs="宋体" w:hint="eastAsia"/>
                <w:kern w:val="0"/>
                <w:sz w:val="22"/>
                <w:highlight w:val="cyan"/>
              </w:rPr>
              <w:t>核放单已用数量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  <w:highlight w:val="cyan"/>
              </w:rPr>
            </w:pPr>
            <w:r>
              <w:rPr>
                <w:rFonts w:ascii="宋体" w:hAnsi="宋体" w:cs="宋体" w:hint="eastAsia"/>
                <w:kern w:val="0"/>
                <w:sz w:val="22"/>
                <w:highlight w:val="cyan"/>
              </w:rPr>
              <w:t>n..19.5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已生成核放单的商品数量，用于控制核放单商品数量超量。生成核放单成功后，系统累计此数量</w:t>
            </w:r>
            <w:r>
              <w:rPr>
                <w:rFonts w:hint="eastAsia"/>
                <w:color w:val="FF0000"/>
                <w:sz w:val="22"/>
              </w:rPr>
              <w:t>(SAS</w:t>
            </w:r>
            <w:r>
              <w:rPr>
                <w:rFonts w:hint="eastAsia"/>
                <w:color w:val="FF0000"/>
                <w:sz w:val="22"/>
              </w:rPr>
              <w:t>项目新增</w:t>
            </w:r>
            <w:r>
              <w:rPr>
                <w:rFonts w:hint="eastAsia"/>
                <w:color w:val="FF0000"/>
                <w:sz w:val="22"/>
              </w:rPr>
              <w:t>)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highlight w:val="cya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highlight w:val="cyan"/>
              </w:rPr>
              <w:t>PARAM1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highlight w:val="cya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highlight w:val="cyan"/>
              </w:rPr>
              <w:t>备用1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highlight w:val="cya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highlight w:val="cyan"/>
              </w:rPr>
              <w:t>an..64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备用字段，暂未使用</w:t>
            </w:r>
            <w:r>
              <w:rPr>
                <w:rFonts w:hint="eastAsia"/>
                <w:color w:val="FF0000"/>
                <w:sz w:val="22"/>
              </w:rPr>
              <w:t>(SAS</w:t>
            </w:r>
            <w:r>
              <w:rPr>
                <w:rFonts w:hint="eastAsia"/>
                <w:color w:val="FF0000"/>
                <w:sz w:val="22"/>
              </w:rPr>
              <w:t>项目新增</w:t>
            </w:r>
            <w:r>
              <w:rPr>
                <w:rFonts w:hint="eastAsia"/>
                <w:color w:val="FF0000"/>
                <w:sz w:val="22"/>
              </w:rPr>
              <w:t>)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highlight w:val="cya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highlight w:val="cyan"/>
              </w:rPr>
              <w:lastRenderedPageBreak/>
              <w:t>PARAM2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highlight w:val="cya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highlight w:val="cyan"/>
              </w:rPr>
              <w:t>备用2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highlight w:val="cya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highlight w:val="cyan"/>
              </w:rPr>
              <w:t>an..64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备用字段，暂未使用</w:t>
            </w:r>
            <w:r>
              <w:rPr>
                <w:rFonts w:hint="eastAsia"/>
                <w:color w:val="FF0000"/>
                <w:sz w:val="22"/>
              </w:rPr>
              <w:t>(SAS</w:t>
            </w:r>
            <w:r>
              <w:rPr>
                <w:rFonts w:hint="eastAsia"/>
                <w:color w:val="FF0000"/>
                <w:sz w:val="22"/>
              </w:rPr>
              <w:t>项目新增</w:t>
            </w:r>
            <w:r>
              <w:rPr>
                <w:rFonts w:hint="eastAsia"/>
                <w:color w:val="FF0000"/>
                <w:sz w:val="22"/>
              </w:rPr>
              <w:t>)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highlight w:val="cya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highlight w:val="cyan"/>
              </w:rPr>
              <w:t>PARAM3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highlight w:val="cya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highlight w:val="cyan"/>
              </w:rPr>
              <w:t>备用3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highlight w:val="cya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highlight w:val="cyan"/>
              </w:rPr>
              <w:t>n..19,5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备用字段，暂未使用</w:t>
            </w:r>
            <w:r>
              <w:rPr>
                <w:rFonts w:hint="eastAsia"/>
                <w:color w:val="FF0000"/>
                <w:sz w:val="22"/>
              </w:rPr>
              <w:t>(SAS</w:t>
            </w:r>
            <w:r>
              <w:rPr>
                <w:rFonts w:hint="eastAsia"/>
                <w:color w:val="FF0000"/>
                <w:sz w:val="22"/>
              </w:rPr>
              <w:t>项目新增</w:t>
            </w:r>
            <w:r>
              <w:rPr>
                <w:rFonts w:hint="eastAsia"/>
                <w:color w:val="FF0000"/>
                <w:sz w:val="22"/>
              </w:rPr>
              <w:t>)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highlight w:val="cya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highlight w:val="cyan"/>
              </w:rPr>
              <w:t>PARAM4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highlight w:val="cya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highlight w:val="cyan"/>
              </w:rPr>
              <w:t>备用4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highlight w:val="cyan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备用字段，暂未使用</w:t>
            </w:r>
            <w:r>
              <w:rPr>
                <w:rFonts w:hint="eastAsia"/>
                <w:color w:val="FF0000"/>
                <w:sz w:val="22"/>
              </w:rPr>
              <w:t>(SAS</w:t>
            </w:r>
            <w:r>
              <w:rPr>
                <w:rFonts w:hint="eastAsia"/>
                <w:color w:val="FF0000"/>
                <w:sz w:val="22"/>
              </w:rPr>
              <w:t>项目新增</w:t>
            </w:r>
            <w:r>
              <w:rPr>
                <w:rFonts w:hint="eastAsia"/>
                <w:color w:val="FF0000"/>
                <w:sz w:val="22"/>
              </w:rPr>
              <w:t>)</w:t>
            </w:r>
          </w:p>
        </w:tc>
      </w:tr>
      <w:tr w:rsidR="006F60A3">
        <w:trPr>
          <w:trHeight w:val="270"/>
          <w:ins w:id="221" w:author="韩玮" w:date="2018-09-11T14:16:00Z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ins w:id="222" w:author="韩玮" w:date="2018-09-11T14:16:00Z"/>
                <w:rFonts w:ascii="宋体" w:hAnsi="宋体" w:cs="宋体"/>
                <w:color w:val="000000"/>
                <w:kern w:val="0"/>
                <w:sz w:val="22"/>
                <w:highlight w:val="cyan"/>
              </w:rPr>
            </w:pPr>
            <w:ins w:id="223" w:author="韩玮" w:date="2018-09-11T14:16:00Z">
              <w:r>
                <w:rPr>
                  <w:rFonts w:ascii="宋体" w:hAnsi="宋体" w:cs="宋体" w:hint="eastAsia"/>
                  <w:color w:val="000000"/>
                  <w:kern w:val="0"/>
                  <w:sz w:val="22"/>
                  <w:highlight w:val="cyan"/>
                </w:rPr>
                <w:t>DESTINATION_NATCD</w:t>
              </w:r>
            </w:ins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ins w:id="224" w:author="韩玮" w:date="2018-09-11T14:16:00Z"/>
                <w:rFonts w:ascii="宋体" w:hAnsi="宋体" w:cs="宋体"/>
                <w:color w:val="000000"/>
                <w:kern w:val="0"/>
                <w:sz w:val="22"/>
                <w:highlight w:val="cyan"/>
              </w:rPr>
            </w:pPr>
            <w:ins w:id="225" w:author="韩玮" w:date="2018-09-11T14:16:00Z">
              <w:r>
                <w:rPr>
                  <w:rFonts w:ascii="宋体" w:hAnsi="宋体" w:cs="宋体" w:hint="eastAsia"/>
                  <w:color w:val="000000"/>
                  <w:kern w:val="0"/>
                  <w:sz w:val="22"/>
                  <w:highlight w:val="cyan"/>
                </w:rPr>
                <w:t>最终目的国（地区）</w:t>
              </w:r>
            </w:ins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ins w:id="226" w:author="韩玮" w:date="2018-09-11T14:16:00Z"/>
                <w:rFonts w:ascii="宋体" w:hAnsi="宋体" w:cs="宋体"/>
                <w:color w:val="000000"/>
                <w:kern w:val="0"/>
                <w:sz w:val="22"/>
                <w:highlight w:val="cyan"/>
              </w:rPr>
            </w:pPr>
            <w:ins w:id="227" w:author="韩玮" w:date="2018-09-11T14:16:00Z">
              <w:r>
                <w:rPr>
                  <w:rFonts w:ascii="宋体" w:hAnsi="宋体" w:cs="宋体" w:hint="eastAsia"/>
                  <w:color w:val="000000"/>
                  <w:kern w:val="0"/>
                  <w:sz w:val="22"/>
                  <w:highlight w:val="cyan"/>
                </w:rPr>
                <w:t>an..3</w:t>
              </w:r>
            </w:ins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pPr>
              <w:rPr>
                <w:ins w:id="228" w:author="韩玮" w:date="2018-09-11T14:16:00Z"/>
                <w:rFonts w:ascii="宋体" w:hAnsi="宋体" w:cs="宋体"/>
                <w:kern w:val="0"/>
                <w:sz w:val="22"/>
              </w:rPr>
            </w:pPr>
            <w:ins w:id="229" w:author="韩玮" w:date="2018-09-11T14:16:00Z">
              <w:r>
                <w:rPr>
                  <w:rFonts w:ascii="宋体" w:hAnsi="宋体" w:cs="宋体" w:hint="eastAsia"/>
                  <w:kern w:val="0"/>
                  <w:sz w:val="22"/>
                </w:rPr>
                <w:t>否</w:t>
              </w:r>
            </w:ins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ins w:id="230" w:author="韩玮" w:date="2018-09-11T14:16:00Z"/>
                <w:rFonts w:ascii="宋体" w:hAnsi="宋体" w:cs="宋体"/>
                <w:color w:val="000000"/>
                <w:kern w:val="0"/>
                <w:sz w:val="22"/>
              </w:rPr>
            </w:pPr>
            <w:ins w:id="231" w:author="韩玮" w:date="2018-09-11T14:16:00Z">
              <w:r>
                <w:rPr>
                  <w:rFonts w:ascii="宋体" w:hAnsi="宋体" w:cs="宋体" w:hint="eastAsia"/>
                  <w:color w:val="000000"/>
                  <w:kern w:val="0"/>
                  <w:sz w:val="22"/>
                </w:rPr>
                <w:t>参照国别代码表(COUNTRY)</w:t>
              </w:r>
            </w:ins>
          </w:p>
          <w:p w:rsidR="006F60A3" w:rsidRDefault="006F60A3">
            <w:pPr>
              <w:widowControl/>
              <w:jc w:val="left"/>
              <w:rPr>
                <w:ins w:id="232" w:author="韩玮" w:date="2018-09-11T14:16:00Z"/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F60A3">
        <w:trPr>
          <w:trHeight w:val="270"/>
          <w:ins w:id="233" w:author="韩玮" w:date="2018-09-28T11:34:00Z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ins w:id="234" w:author="韩玮" w:date="2018-09-28T11:34:00Z"/>
                <w:rFonts w:ascii="宋体" w:hAnsi="宋体" w:cs="宋体"/>
                <w:color w:val="000000"/>
                <w:kern w:val="0"/>
                <w:sz w:val="22"/>
                <w:highlight w:val="cyan"/>
              </w:rPr>
            </w:pPr>
            <w:ins w:id="235" w:author="韩玮" w:date="2018-09-28T11:34:00Z">
              <w:r>
                <w:rPr>
                  <w:rFonts w:ascii="宋体" w:hAnsi="宋体" w:cs="宋体" w:hint="eastAsia"/>
                  <w:color w:val="000000"/>
                  <w:kern w:val="0"/>
                  <w:sz w:val="22"/>
                  <w:highlight w:val="cyan"/>
                </w:rPr>
                <w:t>MODF_MARKCD</w:t>
              </w:r>
            </w:ins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ins w:id="236" w:author="韩玮" w:date="2018-09-28T11:34:00Z"/>
                <w:rFonts w:ascii="宋体" w:hAnsi="宋体" w:cs="宋体"/>
                <w:color w:val="000000"/>
                <w:kern w:val="0"/>
                <w:sz w:val="22"/>
                <w:highlight w:val="cyan"/>
              </w:rPr>
            </w:pPr>
            <w:ins w:id="237" w:author="韩玮" w:date="2018-09-28T11:34:00Z">
              <w:r>
                <w:rPr>
                  <w:rFonts w:ascii="宋体" w:hAnsi="宋体" w:cs="宋体" w:hint="eastAsia"/>
                  <w:color w:val="000000"/>
                  <w:kern w:val="0"/>
                  <w:sz w:val="22"/>
                  <w:highlight w:val="cyan"/>
                </w:rPr>
                <w:t>修改标志</w:t>
              </w:r>
            </w:ins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ins w:id="238" w:author="韩玮" w:date="2018-09-28T11:34:00Z"/>
                <w:rFonts w:ascii="宋体" w:hAnsi="宋体" w:cs="宋体"/>
                <w:color w:val="000000"/>
                <w:kern w:val="0"/>
                <w:sz w:val="22"/>
                <w:highlight w:val="cyan"/>
              </w:rPr>
            </w:pPr>
            <w:ins w:id="239" w:author="韩玮" w:date="2018-09-28T11:34:00Z">
              <w:r>
                <w:rPr>
                  <w:rFonts w:ascii="宋体" w:hAnsi="宋体" w:cs="宋体" w:hint="eastAsia"/>
                  <w:color w:val="000000"/>
                  <w:kern w:val="0"/>
                  <w:sz w:val="22"/>
                  <w:highlight w:val="cyan"/>
                </w:rPr>
                <w:t>an..1</w:t>
              </w:r>
            </w:ins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pPr>
              <w:rPr>
                <w:ins w:id="240" w:author="韩玮" w:date="2018-09-28T11:34:00Z"/>
                <w:rFonts w:ascii="宋体" w:hAnsi="宋体" w:cs="宋体"/>
                <w:kern w:val="0"/>
                <w:sz w:val="22"/>
              </w:rPr>
            </w:pPr>
            <w:ins w:id="241" w:author="韩玮" w:date="2018-09-28T11:34:00Z">
              <w:r>
                <w:rPr>
                  <w:rFonts w:ascii="宋体" w:hAnsi="宋体" w:cs="宋体" w:hint="eastAsia"/>
                  <w:kern w:val="0"/>
                  <w:sz w:val="22"/>
                </w:rPr>
                <w:t>否</w:t>
              </w:r>
            </w:ins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ins w:id="242" w:author="韩玮" w:date="2018-09-28T11:34:00Z"/>
                <w:rFonts w:ascii="宋体" w:hAnsi="宋体" w:cs="宋体"/>
                <w:color w:val="000000"/>
                <w:kern w:val="0"/>
                <w:sz w:val="22"/>
              </w:rPr>
            </w:pPr>
            <w:ins w:id="243" w:author="韩玮" w:date="2018-09-28T11:34:00Z">
              <w:r>
                <w:rPr>
                  <w:rFonts w:ascii="宋体" w:hAnsi="宋体" w:cs="宋体" w:hint="eastAsia"/>
                  <w:color w:val="000000"/>
                  <w:kern w:val="0"/>
                  <w:sz w:val="22"/>
                </w:rPr>
                <w:t>0-未修改 1-修改 2-删除 3-增加。备用字段，企业自主发起变更、删除功能转用，此功能明年上线。</w:t>
              </w:r>
            </w:ins>
          </w:p>
        </w:tc>
      </w:tr>
    </w:tbl>
    <w:p w:rsidR="006F60A3" w:rsidRDefault="006F60A3">
      <w:pPr>
        <w:spacing w:line="440" w:lineRule="exact"/>
        <w:rPr>
          <w:b/>
        </w:rPr>
      </w:pPr>
    </w:p>
    <w:p w:rsidR="006F60A3" w:rsidRDefault="008E50FA">
      <w:pPr>
        <w:pStyle w:val="4"/>
      </w:pPr>
      <w:bookmarkStart w:id="244" w:name="_Toc447015017"/>
      <w:r>
        <w:rPr>
          <w:rFonts w:hint="eastAsia"/>
        </w:rPr>
        <w:t>2.11.2.5</w:t>
      </w:r>
      <w:r>
        <w:rPr>
          <w:rFonts w:hint="eastAsia"/>
        </w:rPr>
        <w:t>清单随附单证明细</w:t>
      </w:r>
      <w:r>
        <w:rPr>
          <w:rFonts w:hint="eastAsia"/>
        </w:rPr>
        <w:t>&lt; BOND_INVT_ACMP_FORM_DT &gt;</w:t>
      </w:r>
      <w:bookmarkEnd w:id="24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559"/>
        <w:gridCol w:w="1134"/>
        <w:gridCol w:w="709"/>
        <w:gridCol w:w="3452"/>
      </w:tblGrid>
      <w:tr w:rsidR="006F60A3">
        <w:trPr>
          <w:trHeight w:val="270"/>
        </w:trPr>
        <w:tc>
          <w:tcPr>
            <w:tcW w:w="1668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字段名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中文说明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数据类型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是否必填</w:t>
            </w:r>
          </w:p>
        </w:tc>
        <w:tc>
          <w:tcPr>
            <w:tcW w:w="3452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BOND_INVT_NO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保税清单编号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6F60A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CHG_TMS_CNT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变更次数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ACMP_FORM_SEQNO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随附单证序号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表体序号，自动生成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INVT_GDS_SEQNO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清单商品序号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6F60A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FORM_TYPECD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单证类型代码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an..25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R-</w:t>
            </w:r>
            <w:r>
              <w:rPr>
                <w:rFonts w:hint="eastAsia"/>
              </w:rPr>
              <w:t>减免税证明</w:t>
            </w:r>
            <w:r>
              <w:rPr>
                <w:rFonts w:hint="eastAsia"/>
              </w:rPr>
              <w:t xml:space="preserve"> FILE-</w:t>
            </w:r>
            <w:r>
              <w:rPr>
                <w:rFonts w:hint="eastAsia"/>
              </w:rPr>
              <w:t>文件</w:t>
            </w:r>
          </w:p>
          <w:p w:rsidR="006F60A3" w:rsidRDefault="006F60A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FORM_NO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单证编号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企业填写</w:t>
            </w:r>
          </w:p>
          <w:p w:rsidR="006F60A3" w:rsidRDefault="006F60A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FIXD_NO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固定编号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6F60A3">
            <w:pPr>
              <w:jc w:val="left"/>
              <w:rPr>
                <w:rFonts w:ascii="宋体" w:hAnsi="宋体" w:cs="宋体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ACMP_FORM_FILE_NM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随附单证文件名称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an..512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企业端上传的文件名，含扩展名</w:t>
            </w:r>
          </w:p>
          <w:p w:rsidR="006F60A3" w:rsidRDefault="006F60A3">
            <w:pPr>
              <w:jc w:val="left"/>
              <w:rPr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RMK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an..4000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6F60A3">
            <w:pPr>
              <w:jc w:val="left"/>
              <w:rPr>
                <w:sz w:val="22"/>
              </w:rPr>
            </w:pPr>
          </w:p>
        </w:tc>
      </w:tr>
    </w:tbl>
    <w:p w:rsidR="006F60A3" w:rsidRDefault="006F60A3">
      <w:pPr>
        <w:rPr>
          <w:b/>
          <w:kern w:val="0"/>
          <w:highlight w:val="cyan"/>
        </w:rPr>
      </w:pPr>
    </w:p>
    <w:p w:rsidR="006F60A3" w:rsidRDefault="008E50FA">
      <w:pPr>
        <w:pStyle w:val="4"/>
        <w:rPr>
          <w:highlight w:val="cyan"/>
        </w:rPr>
      </w:pPr>
      <w:r>
        <w:rPr>
          <w:rFonts w:hint="eastAsia"/>
          <w:kern w:val="0"/>
          <w:highlight w:val="cyan"/>
        </w:rPr>
        <w:t>2.11.2.6</w:t>
      </w:r>
      <w:r>
        <w:rPr>
          <w:rFonts w:hint="eastAsia"/>
          <w:kern w:val="0"/>
          <w:highlight w:val="cyan"/>
        </w:rPr>
        <w:t>清单随附出入库单明细</w:t>
      </w:r>
      <w:r>
        <w:rPr>
          <w:rFonts w:hint="eastAsia"/>
          <w:kern w:val="0"/>
          <w:highlight w:val="cyan"/>
        </w:rPr>
        <w:t>(</w:t>
      </w:r>
      <w:r>
        <w:rPr>
          <w:rFonts w:hint="eastAsia"/>
          <w:kern w:val="0"/>
          <w:highlight w:val="cyan"/>
        </w:rPr>
        <w:t>集报专用）</w:t>
      </w:r>
      <w:r>
        <w:rPr>
          <w:rFonts w:hint="eastAsia"/>
          <w:kern w:val="0"/>
          <w:highlight w:val="cyan"/>
        </w:rPr>
        <w:t>&lt;</w:t>
      </w:r>
      <w:r>
        <w:rPr>
          <w:kern w:val="0"/>
          <w:highlight w:val="cyan"/>
        </w:rPr>
        <w:t>SAS_CENT_DCL_STOCK</w:t>
      </w:r>
      <w:r>
        <w:rPr>
          <w:rFonts w:hint="eastAsia"/>
          <w:kern w:val="0"/>
          <w:highlight w:val="cyan"/>
        </w:rPr>
        <w:t>&gt;</w:t>
      </w:r>
      <w:r>
        <w:rPr>
          <w:rFonts w:hint="eastAsia"/>
          <w:color w:val="FF0000"/>
          <w:kern w:val="0"/>
          <w:highlight w:val="cyan"/>
        </w:rPr>
        <w:t>(SAS</w:t>
      </w:r>
      <w:r>
        <w:rPr>
          <w:rFonts w:hint="eastAsia"/>
          <w:color w:val="FF0000"/>
          <w:kern w:val="0"/>
          <w:highlight w:val="cyan"/>
        </w:rPr>
        <w:t>项目新增</w:t>
      </w:r>
      <w:r>
        <w:rPr>
          <w:rFonts w:hint="eastAsia"/>
          <w:color w:val="FF0000"/>
          <w:kern w:val="0"/>
          <w:highlight w:val="cyan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559"/>
        <w:gridCol w:w="1134"/>
        <w:gridCol w:w="709"/>
        <w:gridCol w:w="3452"/>
      </w:tblGrid>
      <w:tr w:rsidR="006F60A3">
        <w:trPr>
          <w:trHeight w:val="270"/>
        </w:trPr>
        <w:tc>
          <w:tcPr>
            <w:tcW w:w="1668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字段名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中文说明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数据类型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是否必填</w:t>
            </w:r>
          </w:p>
        </w:tc>
        <w:tc>
          <w:tcPr>
            <w:tcW w:w="3452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BOND_INVT_NO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保税清单编号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QD+4</w:t>
            </w:r>
            <w:r>
              <w:rPr>
                <w:rFonts w:hint="eastAsia"/>
                <w:sz w:val="22"/>
              </w:rPr>
              <w:t>位主管海关</w:t>
            </w:r>
            <w:r>
              <w:rPr>
                <w:rFonts w:hint="eastAsia"/>
                <w:sz w:val="22"/>
              </w:rPr>
              <w:t>+2</w:t>
            </w:r>
            <w:r>
              <w:rPr>
                <w:rFonts w:hint="eastAsia"/>
                <w:sz w:val="22"/>
              </w:rPr>
              <w:t>位年份</w:t>
            </w:r>
            <w:r>
              <w:rPr>
                <w:rFonts w:hint="eastAsia"/>
                <w:sz w:val="22"/>
              </w:rPr>
              <w:t>+1</w:t>
            </w:r>
            <w:r>
              <w:rPr>
                <w:rFonts w:hint="eastAsia"/>
                <w:sz w:val="22"/>
              </w:rPr>
              <w:t>位进出口标志</w:t>
            </w:r>
            <w:r>
              <w:rPr>
                <w:rFonts w:hint="eastAsia"/>
                <w:sz w:val="22"/>
              </w:rPr>
              <w:t>+9</w:t>
            </w:r>
            <w:r>
              <w:rPr>
                <w:rFonts w:hint="eastAsia"/>
                <w:sz w:val="22"/>
              </w:rPr>
              <w:t>位流水号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首次备案填</w:t>
            </w:r>
            <w:r>
              <w:rPr>
                <w:rFonts w:hint="eastAsia"/>
                <w:sz w:val="22"/>
              </w:rPr>
              <w:lastRenderedPageBreak/>
              <w:t>写清单预录入编号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SAS_STOCK_NO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出入库单编号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首次备案时为</w:t>
            </w:r>
            <w:r>
              <w:rPr>
                <w:rFonts w:hint="eastAsia"/>
                <w:sz w:val="22"/>
              </w:rPr>
              <w:t>0</w:t>
            </w:r>
          </w:p>
        </w:tc>
      </w:tr>
    </w:tbl>
    <w:p w:rsidR="006F60A3" w:rsidRDefault="006F60A3">
      <w:pPr>
        <w:pStyle w:val="10"/>
        <w:ind w:left="720" w:firstLineChars="0" w:firstLine="0"/>
      </w:pPr>
    </w:p>
    <w:p w:rsidR="006F60A3" w:rsidRDefault="008E50FA">
      <w:pPr>
        <w:pStyle w:val="4"/>
        <w:rPr>
          <w:highlight w:val="cyan"/>
        </w:rPr>
      </w:pPr>
      <w:r>
        <w:rPr>
          <w:rFonts w:hint="eastAsia"/>
          <w:kern w:val="0"/>
          <w:highlight w:val="cyan"/>
        </w:rPr>
        <w:t>2.11.2.7</w:t>
      </w:r>
      <w:r>
        <w:rPr>
          <w:rFonts w:hint="eastAsia"/>
          <w:kern w:val="0"/>
          <w:highlight w:val="cyan"/>
        </w:rPr>
        <w:t>清单随附出入库单明细</w:t>
      </w:r>
      <w:r>
        <w:rPr>
          <w:rFonts w:hint="eastAsia"/>
          <w:kern w:val="0"/>
          <w:highlight w:val="cyan"/>
        </w:rPr>
        <w:t>(</w:t>
      </w:r>
      <w:r>
        <w:rPr>
          <w:rFonts w:hint="eastAsia"/>
          <w:kern w:val="0"/>
          <w:highlight w:val="cyan"/>
        </w:rPr>
        <w:t>电商专用）</w:t>
      </w:r>
      <w:r>
        <w:rPr>
          <w:rFonts w:hint="eastAsia"/>
          <w:kern w:val="0"/>
          <w:highlight w:val="cyan"/>
        </w:rPr>
        <w:t>&lt;</w:t>
      </w:r>
      <w:r>
        <w:rPr>
          <w:kern w:val="0"/>
          <w:highlight w:val="cyan"/>
        </w:rPr>
        <w:t>SAS_</w:t>
      </w:r>
      <w:r>
        <w:rPr>
          <w:rFonts w:hint="eastAsia"/>
          <w:kern w:val="0"/>
          <w:highlight w:val="cyan"/>
        </w:rPr>
        <w:t>CEBC</w:t>
      </w:r>
      <w:r>
        <w:rPr>
          <w:kern w:val="0"/>
          <w:highlight w:val="cyan"/>
        </w:rPr>
        <w:t>_</w:t>
      </w:r>
      <w:r>
        <w:rPr>
          <w:rFonts w:hint="eastAsia"/>
          <w:kern w:val="0"/>
          <w:highlight w:val="cyan"/>
        </w:rPr>
        <w:t>BILL&gt;</w:t>
      </w:r>
      <w:r>
        <w:rPr>
          <w:rFonts w:hint="eastAsia"/>
          <w:color w:val="FF0000"/>
          <w:kern w:val="0"/>
          <w:highlight w:val="cyan"/>
        </w:rPr>
        <w:t>(invt</w:t>
      </w:r>
      <w:r>
        <w:rPr>
          <w:rFonts w:hint="eastAsia"/>
          <w:color w:val="FF0000"/>
          <w:kern w:val="0"/>
          <w:highlight w:val="cyan"/>
        </w:rPr>
        <w:t>项目新增</w:t>
      </w:r>
      <w:r>
        <w:rPr>
          <w:rFonts w:hint="eastAsia"/>
          <w:color w:val="FF0000"/>
          <w:kern w:val="0"/>
          <w:highlight w:val="cyan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559"/>
        <w:gridCol w:w="1134"/>
        <w:gridCol w:w="709"/>
        <w:gridCol w:w="3452"/>
      </w:tblGrid>
      <w:tr w:rsidR="006F60A3">
        <w:trPr>
          <w:trHeight w:val="270"/>
        </w:trPr>
        <w:tc>
          <w:tcPr>
            <w:tcW w:w="1668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字段名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中文说明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数据类型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是否必填</w:t>
            </w:r>
          </w:p>
        </w:tc>
        <w:tc>
          <w:tcPr>
            <w:tcW w:w="3452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BOND_INVT_NO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保税清单编号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QD+4</w:t>
            </w:r>
            <w:r>
              <w:rPr>
                <w:rFonts w:hint="eastAsia"/>
                <w:sz w:val="22"/>
              </w:rPr>
              <w:t>位主管海关</w:t>
            </w:r>
            <w:r>
              <w:rPr>
                <w:rFonts w:hint="eastAsia"/>
                <w:sz w:val="22"/>
              </w:rPr>
              <w:t>+2</w:t>
            </w:r>
            <w:r>
              <w:rPr>
                <w:rFonts w:hint="eastAsia"/>
                <w:sz w:val="22"/>
              </w:rPr>
              <w:t>位年份</w:t>
            </w:r>
            <w:r>
              <w:rPr>
                <w:rFonts w:hint="eastAsia"/>
                <w:sz w:val="22"/>
              </w:rPr>
              <w:t>+1</w:t>
            </w:r>
            <w:r>
              <w:rPr>
                <w:rFonts w:hint="eastAsia"/>
                <w:sz w:val="22"/>
              </w:rPr>
              <w:t>位进出口标志</w:t>
            </w:r>
            <w:r>
              <w:rPr>
                <w:rFonts w:hint="eastAsia"/>
                <w:sz w:val="22"/>
              </w:rPr>
              <w:t>+9</w:t>
            </w:r>
            <w:r>
              <w:rPr>
                <w:rFonts w:hint="eastAsia"/>
                <w:sz w:val="22"/>
              </w:rPr>
              <w:t>位流水号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首次备案填写清单预录入编号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CBEC_BILL_NO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电商清单编号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rPr>
                <w:rFonts w:ascii="宋体" w:hAnsi="宋体" w:cs="宋体"/>
                <w:sz w:val="22"/>
              </w:rPr>
            </w:pPr>
          </w:p>
        </w:tc>
      </w:tr>
    </w:tbl>
    <w:p w:rsidR="006F60A3" w:rsidRDefault="006F60A3">
      <w:pPr>
        <w:rPr>
          <w:b/>
          <w:kern w:val="0"/>
          <w:highlight w:val="cyan"/>
        </w:rPr>
      </w:pPr>
    </w:p>
    <w:p w:rsidR="006F60A3" w:rsidRDefault="008E50FA">
      <w:pPr>
        <w:pStyle w:val="4"/>
        <w:rPr>
          <w:kern w:val="0"/>
          <w:highlight w:val="cyan"/>
        </w:rPr>
      </w:pPr>
      <w:r>
        <w:rPr>
          <w:rFonts w:hint="eastAsia"/>
          <w:kern w:val="0"/>
          <w:highlight w:val="cyan"/>
        </w:rPr>
        <w:t>2.11.2.8</w:t>
      </w:r>
      <w:r>
        <w:rPr>
          <w:rFonts w:hint="eastAsia"/>
          <w:kern w:val="0"/>
          <w:highlight w:val="cyan"/>
        </w:rPr>
        <w:t>简单加工</w:t>
      </w:r>
      <w:ins w:id="245" w:author="韩玮" w:date="2018-09-11T14:17:00Z">
        <w:r>
          <w:rPr>
            <w:rFonts w:ascii="宋体" w:eastAsia="宋体" w:hAnsi="宋体" w:cs="宋体" w:hint="eastAsia"/>
            <w:color w:val="000000"/>
            <w:kern w:val="0"/>
            <w:sz w:val="22"/>
          </w:rPr>
          <w:t>、一纳成品内销</w:t>
        </w:r>
      </w:ins>
      <w:r>
        <w:rPr>
          <w:rFonts w:hint="eastAsia"/>
          <w:kern w:val="0"/>
          <w:highlight w:val="cyan"/>
        </w:rPr>
        <w:t>成品明细</w:t>
      </w:r>
      <w:r>
        <w:rPr>
          <w:rFonts w:hint="eastAsia"/>
          <w:kern w:val="0"/>
          <w:highlight w:val="cyan"/>
        </w:rPr>
        <w:t>&lt;BOND_INVT_DT_SIMPLE&gt;</w:t>
      </w:r>
      <w:r>
        <w:rPr>
          <w:rFonts w:hint="eastAsia"/>
          <w:color w:val="FF0000"/>
          <w:kern w:val="0"/>
          <w:highlight w:val="cyan"/>
        </w:rPr>
        <w:t>(SAS</w:t>
      </w:r>
      <w:r>
        <w:rPr>
          <w:rFonts w:hint="eastAsia"/>
          <w:color w:val="FF0000"/>
          <w:kern w:val="0"/>
          <w:highlight w:val="cyan"/>
        </w:rPr>
        <w:t>项目新增</w:t>
      </w:r>
      <w:r>
        <w:rPr>
          <w:rFonts w:hint="eastAsia"/>
          <w:color w:val="FF0000"/>
          <w:kern w:val="0"/>
          <w:highlight w:val="cyan"/>
        </w:rPr>
        <w:t>)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418"/>
        <w:gridCol w:w="1134"/>
        <w:gridCol w:w="709"/>
        <w:gridCol w:w="2976"/>
      </w:tblGrid>
      <w:tr w:rsidR="006F60A3">
        <w:trPr>
          <w:trHeight w:val="270"/>
        </w:trPr>
        <w:tc>
          <w:tcPr>
            <w:tcW w:w="1809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字段名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中文说明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数据类型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是否必填</w:t>
            </w:r>
          </w:p>
        </w:tc>
        <w:tc>
          <w:tcPr>
            <w:tcW w:w="2976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</w:tr>
      <w:tr w:rsidR="006F60A3">
        <w:trPr>
          <w:trHeight w:val="2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t>BOND_INVT_NO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保税清单编号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an..</w:t>
            </w:r>
            <w:r>
              <w:t>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6F60A3">
        <w:trPr>
          <w:trHeight w:val="2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t>GDS_SEQNO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商品序号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n..</w:t>
            </w:r>
            <w:r>
              <w:t>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表体序号累加</w:t>
            </w:r>
          </w:p>
        </w:tc>
      </w:tr>
      <w:tr w:rsidR="006F60A3">
        <w:trPr>
          <w:trHeight w:val="2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t>CHG_TMS_CNT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变更次数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n..</w:t>
            </w:r>
            <w:r>
              <w:t>19,0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首次备案时为0</w:t>
            </w:r>
          </w:p>
        </w:tc>
      </w:tr>
      <w:tr w:rsidR="006F60A3">
        <w:trPr>
          <w:trHeight w:val="2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t>PUTREC_SEQNO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备案序号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n..</w:t>
            </w:r>
            <w:r>
              <w:t>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对应底账表体序号</w:t>
            </w:r>
          </w:p>
        </w:tc>
      </w:tr>
      <w:tr w:rsidR="006F60A3">
        <w:trPr>
          <w:trHeight w:val="2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t>GDS_MTNO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商品料号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an..</w:t>
            </w:r>
            <w:r>
              <w:t>32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6F60A3">
        <w:trPr>
          <w:trHeight w:val="2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t>GDECD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商品编码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an..</w:t>
            </w:r>
            <w: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需在对应账册中存在</w:t>
            </w:r>
          </w:p>
        </w:tc>
      </w:tr>
      <w:tr w:rsidR="006F60A3">
        <w:trPr>
          <w:trHeight w:val="2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t>GDS_NM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商品名称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an..</w:t>
            </w:r>
            <w:r>
              <w:t>512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6F60A3">
        <w:trPr>
          <w:trHeight w:val="2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t>GDS_SPCF_MODEL_DESC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商品规格型号描述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an..</w:t>
            </w:r>
            <w:r>
              <w:t>512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6F60A3">
        <w:trPr>
          <w:trHeight w:val="2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t>DCL_UNITCD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申报计量单位代码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an..</w:t>
            </w:r>
            <w: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参照计量单位代码表(UNIT)</w:t>
            </w:r>
          </w:p>
        </w:tc>
      </w:tr>
      <w:tr w:rsidR="006F60A3">
        <w:trPr>
          <w:trHeight w:val="2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t>LAWF_UNITCD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法定计量单位代码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an..</w:t>
            </w:r>
            <w: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参照计量单位代码表(UNIT)</w:t>
            </w:r>
          </w:p>
        </w:tc>
      </w:tr>
      <w:tr w:rsidR="006F60A3">
        <w:trPr>
          <w:trHeight w:val="2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t>SECD_LAWF_UNITCD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第二法定计量单位代码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an..</w:t>
            </w:r>
            <w: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参照计量单位代码表(UNIT)</w:t>
            </w:r>
          </w:p>
        </w:tc>
      </w:tr>
      <w:tr w:rsidR="006F60A3">
        <w:trPr>
          <w:trHeight w:val="2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t>NATCD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pPr>
              <w:rPr>
                <w:ins w:id="246" w:author="韩玮" w:date="2018-09-11T14:18:00Z"/>
              </w:rPr>
            </w:pPr>
            <w:del w:id="247" w:author="韩玮" w:date="2018-09-11T14:18:00Z">
              <w:r>
                <w:rPr>
                  <w:rFonts w:hint="eastAsia"/>
                </w:rPr>
                <w:delText>国别代码</w:delText>
              </w:r>
            </w:del>
          </w:p>
          <w:p w:rsidR="006F60A3" w:rsidRDefault="008E50FA">
            <w:ins w:id="248" w:author="韩玮" w:date="2018-09-11T14:18:00Z">
              <w:r>
                <w:rPr>
                  <w:rFonts w:hint="eastAsia"/>
                </w:rPr>
                <w:t>原产国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地区</w:t>
              </w:r>
              <w:r>
                <w:rPr>
                  <w:rFonts w:hint="eastAsia"/>
                </w:rPr>
                <w:t>)</w:t>
              </w:r>
            </w:ins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an..</w:t>
            </w:r>
            <w: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参照国别代码表(COUNTRY)</w:t>
            </w:r>
          </w:p>
        </w:tc>
      </w:tr>
      <w:tr w:rsidR="006F60A3">
        <w:trPr>
          <w:trHeight w:val="2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t>DCL_UPRC_AMT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申报单价金额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n..</w:t>
            </w:r>
            <w:r>
              <w:t>25,5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6F60A3">
        <w:trPr>
          <w:trHeight w:val="2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lastRenderedPageBreak/>
              <w:t>DCL_TOTAL_AMT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申报总金额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n..</w:t>
            </w:r>
            <w:r>
              <w:t>25,5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6F60A3">
        <w:trPr>
          <w:trHeight w:val="2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t>USD_STAT_TOTAL_AMT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美元统计总金额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n..</w:t>
            </w:r>
            <w:r>
              <w:t>25,5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按清单申报日期取汇率折算返填</w:t>
            </w:r>
          </w:p>
        </w:tc>
      </w:tr>
      <w:tr w:rsidR="006F60A3">
        <w:trPr>
          <w:trHeight w:val="2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t>DCL_CURRCD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申报币制代码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an..</w:t>
            </w:r>
            <w: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参照币制代码表(CURR)</w:t>
            </w:r>
          </w:p>
        </w:tc>
      </w:tr>
      <w:tr w:rsidR="006F60A3">
        <w:trPr>
          <w:trHeight w:val="2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t>LAWF_QTY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法定数量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n..</w:t>
            </w:r>
            <w:r>
              <w:t>19,5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6F60A3">
        <w:trPr>
          <w:trHeight w:val="2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t>SECD_LAWF_QTY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第二法定数量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n..</w:t>
            </w:r>
            <w:r>
              <w:t>19,5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6F60A3">
        <w:trPr>
          <w:trHeight w:val="2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t>WT_SF_VAL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重量比例因子值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n..</w:t>
            </w:r>
            <w:r>
              <w:t>19,5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预留</w:t>
            </w:r>
          </w:p>
        </w:tc>
      </w:tr>
      <w:tr w:rsidR="006F60A3">
        <w:trPr>
          <w:trHeight w:val="2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t>FST_SF_VAL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第一比例因子值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n..</w:t>
            </w:r>
            <w:r>
              <w:t>19,5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预留</w:t>
            </w:r>
          </w:p>
        </w:tc>
      </w:tr>
      <w:tr w:rsidR="006F60A3">
        <w:trPr>
          <w:trHeight w:val="2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t>SECD_SF_VAL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第二比例因子值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n..</w:t>
            </w:r>
            <w:r>
              <w:t>19,5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预留</w:t>
            </w:r>
          </w:p>
        </w:tc>
      </w:tr>
      <w:tr w:rsidR="006F60A3">
        <w:trPr>
          <w:trHeight w:val="2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t>DCL_QTY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申报数量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n..</w:t>
            </w:r>
            <w:r>
              <w:t>19,5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6F60A3">
        <w:trPr>
          <w:trHeight w:val="2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t>GROSS_WT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毛重量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n..</w:t>
            </w:r>
            <w:r>
              <w:t>19,5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6F60A3">
        <w:trPr>
          <w:trHeight w:val="2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t>NET_WT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净重量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n..</w:t>
            </w:r>
            <w:r>
              <w:t>19,5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6F60A3">
        <w:trPr>
          <w:trHeight w:val="2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del w:id="249" w:author="韩玮" w:date="2018-09-11T14:18:00Z">
              <w:r>
                <w:delText>USE_CD</w:delText>
              </w:r>
            </w:del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del w:id="250" w:author="韩玮" w:date="2018-09-11T14:18:00Z">
              <w:r>
                <w:rPr>
                  <w:rFonts w:hint="eastAsia"/>
                </w:rPr>
                <w:delText>用途代码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del w:id="251" w:author="韩玮" w:date="2018-09-11T14:18:00Z">
              <w:r>
                <w:rPr>
                  <w:rFonts w:hint="eastAsia"/>
                </w:rPr>
                <w:delText>an..</w:delText>
              </w:r>
              <w:r>
                <w:delText>4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参照计量单位代码表(USED_TO)</w:t>
            </w:r>
          </w:p>
        </w:tc>
      </w:tr>
      <w:tr w:rsidR="006F60A3">
        <w:trPr>
          <w:trHeight w:val="2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t>LVYRLF_MODECD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征减免方式代码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an..</w:t>
            </w:r>
            <w: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参照计量单位代码表(LEVYMODE)</w:t>
            </w:r>
          </w:p>
        </w:tc>
      </w:tr>
      <w:tr w:rsidR="006F60A3">
        <w:trPr>
          <w:trHeight w:val="2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t>UCNS_VERNO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单耗版本号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an..</w:t>
            </w:r>
            <w: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成品可填,手册不填，账册由开关控制是否必填。需看单耗该字段如何定义</w:t>
            </w:r>
          </w:p>
        </w:tc>
      </w:tr>
      <w:tr w:rsidR="006F60A3">
        <w:trPr>
          <w:trHeight w:val="2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t>ENTRY_GDS_SEQNO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报关单商品序号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n..</w:t>
            </w:r>
            <w:r>
              <w:t>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需报关的清单，为必填项</w:t>
            </w:r>
          </w:p>
        </w:tc>
      </w:tr>
      <w:tr w:rsidR="006F60A3">
        <w:trPr>
          <w:trHeight w:val="2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t>APPLY_TB_SEQNO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申请表序号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n..</w:t>
            </w:r>
            <w:r>
              <w:t>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流转类专用。用于建立清单商品与流转申请表商品之间的关系</w:t>
            </w:r>
          </w:p>
        </w:tc>
      </w:tr>
      <w:tr w:rsidR="006F60A3">
        <w:trPr>
          <w:trHeight w:val="2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t>CLY_MARKCD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归类标记代码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an..</w:t>
            </w:r>
            <w: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预留</w:t>
            </w:r>
          </w:p>
        </w:tc>
      </w:tr>
      <w:tr w:rsidR="006F60A3">
        <w:trPr>
          <w:trHeight w:val="2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t>RMK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an..</w:t>
            </w:r>
            <w:r>
              <w:t>4000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6F60A3">
        <w:trPr>
          <w:trHeight w:val="2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t>VERSION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版本号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n..</w:t>
            </w:r>
            <w:r>
              <w:t>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每次更新加1</w:t>
            </w:r>
          </w:p>
        </w:tc>
      </w:tr>
      <w:tr w:rsidR="006F60A3">
        <w:trPr>
          <w:trHeight w:val="2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t>ACTL_PASS_QTY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实际过卡数量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n..</w:t>
            </w:r>
            <w:r>
              <w:t>19,5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卡口抬杆后，系统根据核放单数量累计申报表商品过卡数量</w:t>
            </w:r>
          </w:p>
        </w:tc>
      </w:tr>
      <w:tr w:rsidR="006F60A3">
        <w:trPr>
          <w:trHeight w:val="2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t>PASSPORT_USED_QTY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核放单已用数量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hint="eastAsia"/>
              </w:rPr>
              <w:t>n..</w:t>
            </w:r>
            <w:r>
              <w:t>19,5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已生成核放单的商品数量，用于控制核放单商品数量超量。生成核放单成功后，系统累计此数量</w:t>
            </w:r>
          </w:p>
        </w:tc>
      </w:tr>
      <w:tr w:rsidR="006F60A3">
        <w:trPr>
          <w:trHeight w:val="270"/>
          <w:ins w:id="252" w:author="韩玮" w:date="2018-09-11T14:18:00Z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pPr>
              <w:rPr>
                <w:ins w:id="253" w:author="韩玮" w:date="2018-09-11T14:18:00Z"/>
              </w:rPr>
            </w:pPr>
            <w:ins w:id="254" w:author="韩玮" w:date="2018-09-11T14:18:00Z">
              <w:r>
                <w:rPr>
                  <w:rFonts w:hint="eastAsia"/>
                </w:rPr>
                <w:t>DESTINATION_NATCD</w:t>
              </w:r>
            </w:ins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pPr>
              <w:rPr>
                <w:ins w:id="255" w:author="韩玮" w:date="2018-09-11T14:18:00Z"/>
              </w:rPr>
            </w:pPr>
            <w:ins w:id="256" w:author="韩玮" w:date="2018-09-11T14:18:00Z">
              <w:r>
                <w:rPr>
                  <w:rFonts w:hint="eastAsia"/>
                </w:rPr>
                <w:t>最终目的国（地区）</w:t>
              </w:r>
            </w:ins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pPr>
              <w:rPr>
                <w:ins w:id="257" w:author="韩玮" w:date="2018-09-11T14:18:00Z"/>
              </w:rPr>
            </w:pPr>
            <w:ins w:id="258" w:author="韩玮" w:date="2018-09-11T14:18:00Z">
              <w:r>
                <w:rPr>
                  <w:rFonts w:hint="eastAsia"/>
                </w:rPr>
                <w:t>an..3</w:t>
              </w:r>
            </w:ins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ins w:id="259" w:author="韩玮" w:date="2018-09-11T14:18:00Z"/>
                <w:rFonts w:ascii="宋体" w:hAnsi="宋体" w:cs="宋体"/>
                <w:kern w:val="0"/>
                <w:sz w:val="22"/>
              </w:rPr>
            </w:pPr>
            <w:ins w:id="260" w:author="韩玮" w:date="2018-09-11T14:18:00Z">
              <w:r>
                <w:rPr>
                  <w:rFonts w:ascii="宋体" w:hAnsi="宋体" w:cs="宋体" w:hint="eastAsia"/>
                  <w:kern w:val="0"/>
                  <w:sz w:val="22"/>
                </w:rPr>
                <w:t>否</w:t>
              </w:r>
            </w:ins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ins w:id="261" w:author="韩玮" w:date="2018-09-11T14:18:00Z"/>
                <w:rFonts w:ascii="宋体" w:hAnsi="宋体" w:cs="宋体"/>
                <w:kern w:val="0"/>
                <w:sz w:val="24"/>
              </w:rPr>
            </w:pPr>
            <w:ins w:id="262" w:author="韩玮" w:date="2018-09-11T14:18:00Z">
              <w:r>
                <w:rPr>
                  <w:rFonts w:ascii="宋体" w:hAnsi="宋体" w:cs="宋体" w:hint="eastAsia"/>
                  <w:kern w:val="0"/>
                  <w:sz w:val="24"/>
                </w:rPr>
                <w:t>参照国别代码表(COUNTRY)</w:t>
              </w:r>
            </w:ins>
          </w:p>
          <w:p w:rsidR="006F60A3" w:rsidRDefault="006F60A3">
            <w:pPr>
              <w:widowControl/>
              <w:jc w:val="left"/>
              <w:rPr>
                <w:ins w:id="263" w:author="韩玮" w:date="2018-09-11T14:18:00Z"/>
                <w:rFonts w:ascii="宋体" w:hAnsi="宋体" w:cs="宋体"/>
                <w:kern w:val="0"/>
                <w:sz w:val="24"/>
              </w:rPr>
            </w:pPr>
          </w:p>
        </w:tc>
      </w:tr>
      <w:tr w:rsidR="006F60A3">
        <w:trPr>
          <w:trHeight w:val="270"/>
          <w:ins w:id="264" w:author="韩玮" w:date="2018-09-28T11:37:00Z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pPr>
              <w:rPr>
                <w:ins w:id="265" w:author="韩玮" w:date="2018-09-28T11:37:00Z"/>
              </w:rPr>
            </w:pPr>
            <w:ins w:id="266" w:author="韩玮" w:date="2018-09-28T11:37:00Z">
              <w:r>
                <w:rPr>
                  <w:rFonts w:hint="eastAsia"/>
                </w:rPr>
                <w:t>MODF_MARKCD</w:t>
              </w:r>
            </w:ins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pPr>
              <w:rPr>
                <w:ins w:id="267" w:author="韩玮" w:date="2018-09-28T11:37:00Z"/>
              </w:rPr>
            </w:pPr>
            <w:ins w:id="268" w:author="韩玮" w:date="2018-09-28T11:37:00Z">
              <w:r>
                <w:rPr>
                  <w:rFonts w:hint="eastAsia"/>
                </w:rPr>
                <w:t>修改标志</w:t>
              </w:r>
            </w:ins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pPr>
              <w:rPr>
                <w:ins w:id="269" w:author="韩玮" w:date="2018-09-28T11:37:00Z"/>
              </w:rPr>
            </w:pPr>
            <w:ins w:id="270" w:author="韩玮" w:date="2018-09-28T11:37:00Z">
              <w:r>
                <w:rPr>
                  <w:rFonts w:hint="eastAsia"/>
                </w:rPr>
                <w:t>an..1</w:t>
              </w:r>
            </w:ins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ins w:id="271" w:author="韩玮" w:date="2018-09-28T11:37:00Z"/>
                <w:rFonts w:ascii="宋体" w:hAnsi="宋体" w:cs="宋体"/>
                <w:kern w:val="0"/>
                <w:sz w:val="22"/>
              </w:rPr>
            </w:pPr>
            <w:ins w:id="272" w:author="韩玮" w:date="2018-09-28T11:37:00Z">
              <w:r>
                <w:rPr>
                  <w:rFonts w:ascii="宋体" w:hAnsi="宋体" w:cs="宋体" w:hint="eastAsia"/>
                  <w:kern w:val="0"/>
                  <w:sz w:val="22"/>
                </w:rPr>
                <w:t>否</w:t>
              </w:r>
            </w:ins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ins w:id="273" w:author="韩玮" w:date="2018-09-28T11:37:00Z"/>
                <w:rFonts w:ascii="宋体" w:hAnsi="宋体" w:cs="宋体"/>
                <w:kern w:val="0"/>
                <w:sz w:val="24"/>
              </w:rPr>
            </w:pPr>
            <w:ins w:id="274" w:author="韩玮" w:date="2018-09-28T11:37:00Z">
              <w:r>
                <w:rPr>
                  <w:rFonts w:ascii="宋体" w:hAnsi="宋体" w:cs="宋体" w:hint="eastAsia"/>
                  <w:kern w:val="0"/>
                  <w:sz w:val="24"/>
                </w:rPr>
                <w:t xml:space="preserve">0-未修改 1-修改 2-删除 </w:t>
              </w:r>
              <w:r>
                <w:rPr>
                  <w:rFonts w:ascii="宋体" w:hAnsi="宋体" w:cs="宋体" w:hint="eastAsia"/>
                  <w:kern w:val="0"/>
                  <w:sz w:val="24"/>
                </w:rPr>
                <w:lastRenderedPageBreak/>
                <w:t>3-增加。备用字段，企业自主发起变更、删除功能转用，此功能明年上线。</w:t>
              </w:r>
            </w:ins>
          </w:p>
        </w:tc>
      </w:tr>
    </w:tbl>
    <w:p w:rsidR="006F60A3" w:rsidRDefault="006F60A3"/>
    <w:p w:rsidR="006F60A3" w:rsidRDefault="006F60A3"/>
    <w:p w:rsidR="006F60A3" w:rsidRDefault="008E50FA">
      <w:pPr>
        <w:pStyle w:val="2"/>
        <w:numPr>
          <w:ilvl w:val="0"/>
          <w:numId w:val="0"/>
        </w:numPr>
      </w:pPr>
      <w:r>
        <w:rPr>
          <w:rFonts w:hint="eastAsia"/>
        </w:rPr>
        <w:t>2.12</w:t>
      </w:r>
      <w:r>
        <w:rPr>
          <w:rFonts w:hint="eastAsia"/>
        </w:rPr>
        <w:t>耗料单报文回执</w:t>
      </w:r>
      <w:r>
        <w:rPr>
          <w:rFonts w:ascii="宋体" w:hAnsi="宋体" w:cs="宋体" w:hint="eastAsia"/>
          <w:color w:val="FF0000"/>
          <w:sz w:val="22"/>
        </w:rPr>
        <w:t>(SAS</w:t>
      </w:r>
      <w:r>
        <w:rPr>
          <w:rFonts w:ascii="宋体" w:hAnsi="宋体" w:cs="宋体" w:hint="eastAsia"/>
          <w:color w:val="FF0000"/>
          <w:sz w:val="22"/>
        </w:rPr>
        <w:t>项目新增</w:t>
      </w:r>
      <w:r>
        <w:rPr>
          <w:rFonts w:ascii="宋体" w:hAnsi="宋体" w:cs="宋体" w:hint="eastAsia"/>
          <w:color w:val="FF0000"/>
          <w:sz w:val="22"/>
        </w:rPr>
        <w:t>)</w:t>
      </w:r>
      <w:r>
        <w:rPr>
          <w:rFonts w:hint="eastAsia"/>
          <w:color w:val="FF0000"/>
        </w:rPr>
        <w:t>&lt;CMB201&gt;</w:t>
      </w:r>
    </w:p>
    <w:p w:rsidR="006F60A3" w:rsidRDefault="008E50FA">
      <w:pPr>
        <w:pStyle w:val="3"/>
      </w:pPr>
      <w:r>
        <w:rPr>
          <w:rFonts w:hint="eastAsia"/>
        </w:rPr>
        <w:t>2.12.1</w:t>
      </w:r>
      <w:r>
        <w:rPr>
          <w:rFonts w:hint="eastAsia"/>
        </w:rPr>
        <w:t>报文定义</w:t>
      </w:r>
    </w:p>
    <w:tbl>
      <w:tblPr>
        <w:tblStyle w:val="af"/>
        <w:tblW w:w="6024" w:type="dxa"/>
        <w:tblInd w:w="780" w:type="dxa"/>
        <w:tblLayout w:type="fixed"/>
        <w:tblLook w:val="04A0"/>
      </w:tblPr>
      <w:tblGrid>
        <w:gridCol w:w="2447"/>
        <w:gridCol w:w="2551"/>
        <w:gridCol w:w="1026"/>
      </w:tblGrid>
      <w:tr w:rsidR="006F60A3">
        <w:tc>
          <w:tcPr>
            <w:tcW w:w="2447" w:type="dxa"/>
            <w:shd w:val="clear" w:color="auto" w:fill="8DB3E2" w:themeFill="text2" w:themeFillTint="66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报文体结构标志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026" w:type="dxa"/>
            <w:shd w:val="clear" w:color="auto" w:fill="8DB3E2" w:themeFill="text2" w:themeFillTint="66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F60A3">
        <w:tc>
          <w:tcPr>
            <w:tcW w:w="2447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&lt; HDE_APPR_RESULT &gt;</w:t>
            </w:r>
          </w:p>
        </w:tc>
        <w:tc>
          <w:tcPr>
            <w:tcW w:w="2551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电子账册设立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变更审核回执</w:t>
            </w:r>
          </w:p>
        </w:tc>
        <w:tc>
          <w:tcPr>
            <w:tcW w:w="1026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单条</w:t>
            </w:r>
          </w:p>
        </w:tc>
      </w:tr>
      <w:tr w:rsidR="006F60A3">
        <w:tc>
          <w:tcPr>
            <w:tcW w:w="2447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&lt;CHECK_INFO&gt;</w:t>
            </w:r>
          </w:p>
        </w:tc>
        <w:tc>
          <w:tcPr>
            <w:tcW w:w="2551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检查信息</w:t>
            </w:r>
          </w:p>
        </w:tc>
        <w:tc>
          <w:tcPr>
            <w:tcW w:w="1026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可多条</w:t>
            </w:r>
          </w:p>
        </w:tc>
      </w:tr>
      <w:tr w:rsidR="006F60A3">
        <w:tc>
          <w:tcPr>
            <w:tcW w:w="2447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&lt;</w:t>
            </w:r>
            <w:r>
              <w:t xml:space="preserve"> SAS_CMB_BSC</w:t>
            </w:r>
            <w:r>
              <w:rPr>
                <w:rFonts w:hint="eastAsia"/>
              </w:rPr>
              <w:t>&gt;</w:t>
            </w:r>
          </w:p>
        </w:tc>
        <w:tc>
          <w:tcPr>
            <w:tcW w:w="2551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耗料单基本信息</w:t>
            </w:r>
          </w:p>
        </w:tc>
        <w:tc>
          <w:tcPr>
            <w:tcW w:w="1026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单条</w:t>
            </w:r>
          </w:p>
        </w:tc>
      </w:tr>
      <w:tr w:rsidR="006F60A3">
        <w:tc>
          <w:tcPr>
            <w:tcW w:w="2447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&lt;</w:t>
            </w:r>
            <w:r>
              <w:t xml:space="preserve"> SAS_CMB_INVT</w:t>
            </w:r>
            <w:r>
              <w:rPr>
                <w:rFonts w:hint="eastAsia"/>
              </w:rPr>
              <w:t>&gt;</w:t>
            </w:r>
          </w:p>
        </w:tc>
        <w:tc>
          <w:tcPr>
            <w:tcW w:w="2551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耗料单清单列表</w:t>
            </w:r>
          </w:p>
        </w:tc>
        <w:tc>
          <w:tcPr>
            <w:tcW w:w="1026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可多条</w:t>
            </w:r>
          </w:p>
        </w:tc>
      </w:tr>
      <w:tr w:rsidR="006F60A3">
        <w:tc>
          <w:tcPr>
            <w:tcW w:w="2447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&lt;</w:t>
            </w:r>
            <w:r>
              <w:t xml:space="preserve"> SAS_CMB_IMG</w:t>
            </w:r>
            <w:r>
              <w:rPr>
                <w:rFonts w:hint="eastAsia"/>
              </w:rPr>
              <w:t>&gt;</w:t>
            </w:r>
          </w:p>
        </w:tc>
        <w:tc>
          <w:tcPr>
            <w:tcW w:w="2551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耗料单料件表</w:t>
            </w:r>
          </w:p>
        </w:tc>
        <w:tc>
          <w:tcPr>
            <w:tcW w:w="1026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可多条</w:t>
            </w:r>
          </w:p>
        </w:tc>
      </w:tr>
      <w:tr w:rsidR="006F60A3">
        <w:tc>
          <w:tcPr>
            <w:tcW w:w="2447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&lt;</w:t>
            </w:r>
            <w:r>
              <w:t xml:space="preserve"> SAS_CMB_RBG</w:t>
            </w:r>
            <w:r>
              <w:rPr>
                <w:rFonts w:hint="eastAsia"/>
              </w:rPr>
              <w:t>&gt;</w:t>
            </w:r>
          </w:p>
        </w:tc>
        <w:tc>
          <w:tcPr>
            <w:tcW w:w="2551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耗料单边角料表</w:t>
            </w:r>
          </w:p>
        </w:tc>
        <w:tc>
          <w:tcPr>
            <w:tcW w:w="1026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可多条</w:t>
            </w:r>
          </w:p>
        </w:tc>
      </w:tr>
    </w:tbl>
    <w:p w:rsidR="006F60A3" w:rsidRDefault="006F60A3"/>
    <w:p w:rsidR="006F60A3" w:rsidRDefault="008E50FA">
      <w:pPr>
        <w:pStyle w:val="3"/>
      </w:pPr>
      <w:r>
        <w:rPr>
          <w:rFonts w:hint="eastAsia"/>
        </w:rPr>
        <w:t>2.12.2</w:t>
      </w:r>
      <w:r>
        <w:rPr>
          <w:rFonts w:hint="eastAsia"/>
        </w:rPr>
        <w:t>报文结构</w:t>
      </w:r>
    </w:p>
    <w:p w:rsidR="006F60A3" w:rsidRDefault="008E50FA">
      <w:pPr>
        <w:pStyle w:val="4"/>
      </w:pPr>
      <w:r>
        <w:rPr>
          <w:rFonts w:hint="eastAsia"/>
        </w:rPr>
        <w:t>2.12.2.1</w:t>
      </w:r>
      <w:r>
        <w:rPr>
          <w:rFonts w:hint="eastAsia"/>
        </w:rPr>
        <w:t>耗料单审核回执信息</w:t>
      </w:r>
      <w:r>
        <w:rPr>
          <w:rFonts w:hint="eastAsia"/>
        </w:rPr>
        <w:t>&lt; HDE_APPR_RESULT &gt;</w:t>
      </w:r>
    </w:p>
    <w:p w:rsidR="006F60A3" w:rsidRDefault="008E50FA">
      <w:r>
        <w:rPr>
          <w:rFonts w:hint="eastAsia"/>
        </w:rPr>
        <w:t>同</w:t>
      </w:r>
      <w:r>
        <w:rPr>
          <w:rFonts w:hint="eastAsia"/>
        </w:rPr>
        <w:t>2.8</w:t>
      </w:r>
      <w:r>
        <w:rPr>
          <w:rFonts w:hint="eastAsia"/>
        </w:rPr>
        <w:t>报文结构</w:t>
      </w:r>
      <w:r>
        <w:rPr>
          <w:rFonts w:hint="eastAsia"/>
        </w:rPr>
        <w:t>/</w:t>
      </w:r>
      <w:r>
        <w:rPr>
          <w:rFonts w:hint="eastAsia"/>
        </w:rPr>
        <w:t>审核回执信息</w:t>
      </w:r>
    </w:p>
    <w:p w:rsidR="006F60A3" w:rsidRDefault="008E50FA">
      <w:pPr>
        <w:pStyle w:val="4"/>
      </w:pPr>
      <w:r>
        <w:rPr>
          <w:rFonts w:hint="eastAsia"/>
        </w:rPr>
        <w:t>2.12.2.2</w:t>
      </w:r>
      <w:r>
        <w:rPr>
          <w:rFonts w:hint="eastAsia"/>
        </w:rPr>
        <w:t>检查信息</w:t>
      </w:r>
      <w:r>
        <w:rPr>
          <w:rFonts w:hint="eastAsia"/>
        </w:rPr>
        <w:t>&lt;CHECK_INFO&gt;</w:t>
      </w:r>
    </w:p>
    <w:p w:rsidR="006F60A3" w:rsidRDefault="008E50FA">
      <w:r>
        <w:rPr>
          <w:rFonts w:hint="eastAsia"/>
        </w:rPr>
        <w:t>同</w:t>
      </w:r>
      <w:r>
        <w:rPr>
          <w:rFonts w:hint="eastAsia"/>
        </w:rPr>
        <w:t>2.8</w:t>
      </w:r>
      <w:r>
        <w:rPr>
          <w:rFonts w:hint="eastAsia"/>
        </w:rPr>
        <w:t>报文结构</w:t>
      </w:r>
      <w:r>
        <w:rPr>
          <w:rFonts w:hint="eastAsia"/>
        </w:rPr>
        <w:t>/</w:t>
      </w:r>
      <w:r>
        <w:rPr>
          <w:rFonts w:hint="eastAsia"/>
        </w:rPr>
        <w:t>检查信息</w:t>
      </w:r>
    </w:p>
    <w:p w:rsidR="006F60A3" w:rsidRDefault="008E50FA">
      <w:pPr>
        <w:pStyle w:val="4"/>
      </w:pPr>
      <w:r>
        <w:rPr>
          <w:rFonts w:hint="eastAsia"/>
        </w:rPr>
        <w:t>2.12.2.3</w:t>
      </w:r>
      <w:r>
        <w:rPr>
          <w:rFonts w:hint="eastAsia"/>
        </w:rPr>
        <w:t>耗料单基本信息</w:t>
      </w:r>
      <w:r>
        <w:rPr>
          <w:rFonts w:hint="eastAsia"/>
        </w:rPr>
        <w:t>&lt;</w:t>
      </w:r>
      <w:r>
        <w:t>SAS_CMB_BSC</w:t>
      </w:r>
      <w:r>
        <w:rPr>
          <w:rFonts w:hint="eastAsia"/>
        </w:rPr>
        <w:t>&gt;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04"/>
        <w:gridCol w:w="1795"/>
        <w:gridCol w:w="1370"/>
        <w:gridCol w:w="709"/>
        <w:gridCol w:w="2552"/>
      </w:tblGrid>
      <w:tr w:rsidR="006F60A3">
        <w:trPr>
          <w:trHeight w:val="270"/>
        </w:trPr>
        <w:tc>
          <w:tcPr>
            <w:tcW w:w="1904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字段名</w:t>
            </w:r>
          </w:p>
        </w:tc>
        <w:tc>
          <w:tcPr>
            <w:tcW w:w="1795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中文说明</w:t>
            </w:r>
          </w:p>
        </w:tc>
        <w:tc>
          <w:tcPr>
            <w:tcW w:w="1370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数据类型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是否必填</w:t>
            </w:r>
          </w:p>
        </w:tc>
        <w:tc>
          <w:tcPr>
            <w:tcW w:w="2552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</w:tr>
      <w:tr w:rsidR="006F60A3">
        <w:trPr>
          <w:trHeight w:val="27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CMB_NO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耗料单编号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an..64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编号规则：电子账册编号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年份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顺序号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6F60A3">
        <w:trPr>
          <w:trHeight w:val="27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CHG_TMS_CNT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变更次数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n..19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首次申请备案时填</w:t>
            </w:r>
            <w:r>
              <w:rPr>
                <w:rFonts w:hint="eastAsia"/>
              </w:rPr>
              <w:t>0</w:t>
            </w:r>
          </w:p>
        </w:tc>
      </w:tr>
      <w:tr w:rsidR="006F60A3">
        <w:trPr>
          <w:trHeight w:val="27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SAS_CMB_PREENT</w:t>
            </w:r>
            <w:r>
              <w:rPr>
                <w:rFonts w:hint="eastAsia"/>
              </w:rPr>
              <w:lastRenderedPageBreak/>
              <w:t>_NO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lastRenderedPageBreak/>
              <w:t>耗料单预录入编</w:t>
            </w:r>
            <w:r>
              <w:rPr>
                <w:rFonts w:hint="eastAsia"/>
              </w:rPr>
              <w:lastRenderedPageBreak/>
              <w:t>号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lastRenderedPageBreak/>
              <w:t>an..18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r>
              <w:rPr>
                <w:rFonts w:hint="eastAsia"/>
              </w:rPr>
              <w:t>企业端生成，唯一，规则：</w:t>
            </w:r>
            <w:r>
              <w:rPr>
                <w:rFonts w:hint="eastAsia"/>
              </w:rPr>
              <w:lastRenderedPageBreak/>
              <w:t>关区代码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+C+</w:t>
            </w:r>
            <w:r>
              <w:rPr>
                <w:rFonts w:hint="eastAsia"/>
              </w:rPr>
              <w:t>年份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+11</w:t>
            </w:r>
            <w:r>
              <w:rPr>
                <w:rFonts w:hint="eastAsia"/>
              </w:rPr>
              <w:t>位流水号</w:t>
            </w:r>
          </w:p>
        </w:tc>
      </w:tr>
      <w:tr w:rsidR="006F60A3">
        <w:trPr>
          <w:trHeight w:val="27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lastRenderedPageBreak/>
              <w:t>DCL_TYPECD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申报类型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n1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pStyle w:val="10"/>
              <w:ind w:firstLineChars="0" w:firstLine="0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：备案，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：变更，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：作废</w:t>
            </w:r>
          </w:p>
        </w:tc>
      </w:tr>
      <w:tr w:rsidR="006F60A3">
        <w:trPr>
          <w:trHeight w:val="27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CM_TYPECD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耗料单类型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a1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D:</w:t>
            </w:r>
            <w:r>
              <w:rPr>
                <w:rFonts w:hint="eastAsia"/>
              </w:rPr>
              <w:t>正向耗料，</w:t>
            </w:r>
            <w:r>
              <w:rPr>
                <w:rFonts w:hint="eastAsia"/>
              </w:rPr>
              <w:t>F:</w:t>
            </w:r>
            <w:r>
              <w:rPr>
                <w:rFonts w:hint="eastAsia"/>
              </w:rPr>
              <w:t>反向耗料</w:t>
            </w:r>
          </w:p>
        </w:tc>
      </w:tr>
      <w:tr w:rsidR="006F60A3">
        <w:trPr>
          <w:trHeight w:val="27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EMS_NO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账册编号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an..64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　</w:t>
            </w:r>
          </w:p>
        </w:tc>
      </w:tr>
      <w:tr w:rsidR="006F60A3">
        <w:trPr>
          <w:trHeight w:val="27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MASTER_CUSCD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主管关区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an4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关联代码表</w:t>
            </w:r>
            <w:r>
              <w:rPr>
                <w:rFonts w:hint="eastAsia"/>
              </w:rPr>
              <w:t>[CUSTOMS]</w:t>
            </w:r>
          </w:p>
        </w:tc>
      </w:tr>
      <w:tr w:rsidR="006F60A3">
        <w:trPr>
          <w:trHeight w:val="27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CM_BEGIN_TIME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耗料单开始时间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　</w:t>
            </w:r>
          </w:p>
        </w:tc>
      </w:tr>
      <w:tr w:rsidR="006F60A3">
        <w:trPr>
          <w:trHeight w:val="27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CM_END_TIME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耗料单截止时间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　</w:t>
            </w:r>
          </w:p>
        </w:tc>
      </w:tr>
      <w:tr w:rsidR="006F60A3">
        <w:trPr>
          <w:trHeight w:val="27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BIZOP_ETPS_SCCD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经营企业社会信用代码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an..18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pStyle w:val="10"/>
              <w:ind w:firstLineChars="0" w:firstLine="0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　</w:t>
            </w:r>
          </w:p>
        </w:tc>
      </w:tr>
      <w:tr w:rsidR="006F60A3">
        <w:trPr>
          <w:trHeight w:val="27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BIZOP_ETPSNO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经营企业编号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an..10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关联海关参数库</w:t>
            </w:r>
          </w:p>
        </w:tc>
      </w:tr>
      <w:tr w:rsidR="006F60A3">
        <w:trPr>
          <w:trHeight w:val="27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BIZOP_ETPS_NM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经营企业名称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an..512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关联海关参数库</w:t>
            </w:r>
          </w:p>
        </w:tc>
      </w:tr>
      <w:tr w:rsidR="006F60A3">
        <w:trPr>
          <w:trHeight w:val="27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RVSNGD_ETPS_SCCD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收发货企业社会信用代码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an..18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pStyle w:val="10"/>
              <w:ind w:firstLineChars="0" w:firstLine="0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　</w:t>
            </w:r>
          </w:p>
        </w:tc>
      </w:tr>
      <w:tr w:rsidR="006F60A3">
        <w:trPr>
          <w:trHeight w:val="27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RCVGD_ETPSNO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收货企业编号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an..10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关联海关参数库</w:t>
            </w:r>
          </w:p>
        </w:tc>
      </w:tr>
      <w:tr w:rsidR="006F60A3">
        <w:trPr>
          <w:trHeight w:val="27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RCVGD_ETPS_NM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收货企业名称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an..512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关联海关参数库</w:t>
            </w:r>
          </w:p>
        </w:tc>
      </w:tr>
      <w:tr w:rsidR="006F60A3">
        <w:trPr>
          <w:trHeight w:val="27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EMAPV_STUCD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审批标记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an..4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pStyle w:val="10"/>
              <w:ind w:firstLineChars="0" w:firstLine="0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退单</w:t>
            </w:r>
          </w:p>
        </w:tc>
      </w:tr>
      <w:tr w:rsidR="006F60A3">
        <w:trPr>
          <w:trHeight w:val="27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PUTREC_APPR_TIME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备案审批时间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pStyle w:val="10"/>
              <w:ind w:firstLineChars="0" w:firstLine="0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　</w:t>
            </w:r>
          </w:p>
        </w:tc>
      </w:tr>
      <w:tr w:rsidR="006F60A3">
        <w:trPr>
          <w:trHeight w:val="27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CHG_APPR_TIME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变更审批时间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pStyle w:val="10"/>
              <w:ind w:firstLineChars="0" w:firstLine="0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　</w:t>
            </w:r>
          </w:p>
        </w:tc>
      </w:tr>
      <w:tr w:rsidR="006F60A3">
        <w:trPr>
          <w:trHeight w:val="27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DCL_TIME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申报时间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　</w:t>
            </w:r>
          </w:p>
        </w:tc>
      </w:tr>
      <w:tr w:rsidR="006F60A3">
        <w:trPr>
          <w:trHeight w:val="27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DCL_MARKCD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申报来源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an..4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pStyle w:val="10"/>
              <w:ind w:firstLineChars="0" w:firstLine="0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电子口岸申报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地方平台申报</w:t>
            </w:r>
            <w:r>
              <w:rPr>
                <w:rFonts w:hint="eastAsia"/>
              </w:rPr>
              <w:t xml:space="preserve"> 3- </w:t>
            </w:r>
            <w:r>
              <w:rPr>
                <w:rFonts w:hint="eastAsia"/>
              </w:rPr>
              <w:t>其它申报</w:t>
            </w:r>
          </w:p>
        </w:tc>
      </w:tr>
      <w:tr w:rsidR="006F60A3">
        <w:trPr>
          <w:trHeight w:val="27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STUCD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an1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pStyle w:val="10"/>
              <w:ind w:firstLineChars="0" w:firstLine="0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：未审批，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：已审批，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：已核销，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：已作废</w:t>
            </w:r>
          </w:p>
        </w:tc>
      </w:tr>
      <w:tr w:rsidR="006F60A3">
        <w:trPr>
          <w:trHeight w:val="27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RMK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an..4000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pStyle w:val="10"/>
              <w:ind w:firstLineChars="0" w:firstLine="0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　</w:t>
            </w:r>
          </w:p>
        </w:tc>
      </w:tr>
    </w:tbl>
    <w:p w:rsidR="006F60A3" w:rsidRDefault="006F60A3"/>
    <w:p w:rsidR="006F60A3" w:rsidRDefault="008E50FA">
      <w:pPr>
        <w:pStyle w:val="4"/>
        <w:rPr>
          <w:sz w:val="24"/>
        </w:rPr>
      </w:pPr>
      <w:r>
        <w:rPr>
          <w:rFonts w:hint="eastAsia"/>
        </w:rPr>
        <w:t>2.12.2.4</w:t>
      </w:r>
      <w:r>
        <w:rPr>
          <w:rFonts w:hint="eastAsia"/>
        </w:rPr>
        <w:t>耗料单清单列表</w:t>
      </w:r>
      <w:r>
        <w:rPr>
          <w:rFonts w:hint="eastAsia"/>
        </w:rPr>
        <w:t>&lt;</w:t>
      </w:r>
      <w:r>
        <w:t>SAS_CMB_INVT</w:t>
      </w:r>
      <w:r>
        <w:rPr>
          <w:rFonts w:hint="eastAsia"/>
        </w:rPr>
        <w:t>&gt;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04"/>
        <w:gridCol w:w="1795"/>
        <w:gridCol w:w="1370"/>
        <w:gridCol w:w="709"/>
        <w:gridCol w:w="2552"/>
      </w:tblGrid>
      <w:tr w:rsidR="006F60A3">
        <w:trPr>
          <w:trHeight w:val="270"/>
        </w:trPr>
        <w:tc>
          <w:tcPr>
            <w:tcW w:w="1904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字段名</w:t>
            </w:r>
          </w:p>
        </w:tc>
        <w:tc>
          <w:tcPr>
            <w:tcW w:w="1795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中文说明</w:t>
            </w:r>
          </w:p>
        </w:tc>
        <w:tc>
          <w:tcPr>
            <w:tcW w:w="1370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数据类型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是否必填</w:t>
            </w:r>
          </w:p>
        </w:tc>
        <w:tc>
          <w:tcPr>
            <w:tcW w:w="2552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</w:tr>
      <w:tr w:rsidR="006F60A3">
        <w:trPr>
          <w:trHeight w:val="27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CMB_NO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耗料单编号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an..64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6F60A3">
            <w:pPr>
              <w:pStyle w:val="10"/>
              <w:ind w:firstLineChars="0" w:firstLine="0"/>
            </w:pPr>
          </w:p>
        </w:tc>
      </w:tr>
      <w:tr w:rsidR="006F60A3">
        <w:trPr>
          <w:trHeight w:val="27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CHG_TMS_CNT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变更次数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n..19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pStyle w:val="10"/>
              <w:ind w:firstLineChars="0" w:firstLine="0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6F60A3">
            <w:pPr>
              <w:pStyle w:val="10"/>
              <w:ind w:firstLineChars="0" w:firstLine="0"/>
            </w:pPr>
          </w:p>
        </w:tc>
      </w:tr>
      <w:tr w:rsidR="006F60A3">
        <w:trPr>
          <w:trHeight w:val="27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BOND_INVT_NO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保税清单编号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an..64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6F60A3">
            <w:pPr>
              <w:pStyle w:val="10"/>
              <w:ind w:firstLineChars="0" w:firstLine="0"/>
            </w:pPr>
          </w:p>
        </w:tc>
      </w:tr>
      <w:tr w:rsidR="006F60A3">
        <w:trPr>
          <w:trHeight w:val="27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RMK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an..255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pStyle w:val="10"/>
              <w:ind w:firstLineChars="0" w:firstLine="0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6F60A3">
            <w:pPr>
              <w:pStyle w:val="10"/>
              <w:ind w:firstLineChars="0" w:firstLine="0"/>
            </w:pPr>
          </w:p>
        </w:tc>
      </w:tr>
      <w:tr w:rsidR="006F60A3">
        <w:trPr>
          <w:trHeight w:val="27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MODF_MARKCD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修改标志代码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an1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6F60A3">
            <w:pPr>
              <w:pStyle w:val="10"/>
              <w:ind w:firstLineChars="0" w:firstLine="0"/>
            </w:pPr>
          </w:p>
        </w:tc>
      </w:tr>
    </w:tbl>
    <w:p w:rsidR="006F60A3" w:rsidRDefault="006F60A3">
      <w:pPr>
        <w:spacing w:line="440" w:lineRule="exact"/>
        <w:rPr>
          <w:b/>
          <w:sz w:val="24"/>
        </w:rPr>
      </w:pPr>
    </w:p>
    <w:p w:rsidR="006F60A3" w:rsidRDefault="008E50FA">
      <w:pPr>
        <w:pStyle w:val="4"/>
        <w:rPr>
          <w:sz w:val="24"/>
        </w:rPr>
      </w:pPr>
      <w:r>
        <w:rPr>
          <w:rFonts w:hint="eastAsia"/>
        </w:rPr>
        <w:lastRenderedPageBreak/>
        <w:t>2.12.2.5</w:t>
      </w:r>
      <w:r>
        <w:rPr>
          <w:rFonts w:hint="eastAsia"/>
        </w:rPr>
        <w:t>耗料单料件表</w:t>
      </w:r>
      <w:r>
        <w:rPr>
          <w:rFonts w:hint="eastAsia"/>
        </w:rPr>
        <w:t>&lt;</w:t>
      </w:r>
      <w:r>
        <w:t>SAS_CMB_IMG</w:t>
      </w:r>
      <w:r>
        <w:rPr>
          <w:rFonts w:hint="eastAsia"/>
        </w:rPr>
        <w:t>&gt;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04"/>
        <w:gridCol w:w="1795"/>
        <w:gridCol w:w="1370"/>
        <w:gridCol w:w="709"/>
        <w:gridCol w:w="2552"/>
      </w:tblGrid>
      <w:tr w:rsidR="006F60A3">
        <w:trPr>
          <w:trHeight w:val="270"/>
        </w:trPr>
        <w:tc>
          <w:tcPr>
            <w:tcW w:w="1904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字段名</w:t>
            </w:r>
          </w:p>
        </w:tc>
        <w:tc>
          <w:tcPr>
            <w:tcW w:w="1795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中文说明</w:t>
            </w:r>
          </w:p>
        </w:tc>
        <w:tc>
          <w:tcPr>
            <w:tcW w:w="1370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数据类型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是否必填</w:t>
            </w:r>
          </w:p>
        </w:tc>
        <w:tc>
          <w:tcPr>
            <w:tcW w:w="2552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</w:tr>
      <w:tr w:rsidR="006F60A3">
        <w:trPr>
          <w:trHeight w:val="27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CMB_NO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耗料单编号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an..64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6F60A3">
            <w:pPr>
              <w:pStyle w:val="10"/>
              <w:ind w:firstLineChars="0" w:firstLine="0"/>
            </w:pPr>
          </w:p>
        </w:tc>
      </w:tr>
      <w:tr w:rsidR="006F60A3">
        <w:trPr>
          <w:trHeight w:val="27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CHG_TMS_CNT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变更次数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n..19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pStyle w:val="10"/>
              <w:ind w:firstLineChars="0" w:firstLine="0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6F60A3">
            <w:pPr>
              <w:pStyle w:val="10"/>
              <w:ind w:firstLineChars="0" w:firstLine="0"/>
            </w:pPr>
          </w:p>
        </w:tc>
      </w:tr>
      <w:tr w:rsidR="006F60A3">
        <w:trPr>
          <w:trHeight w:val="27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MTPCK_SEQNO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料件序号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n..19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6F60A3">
            <w:pPr>
              <w:pStyle w:val="10"/>
              <w:ind w:firstLineChars="0" w:firstLine="0"/>
            </w:pPr>
          </w:p>
        </w:tc>
      </w:tr>
      <w:tr w:rsidR="006F60A3">
        <w:trPr>
          <w:trHeight w:val="27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UCNS_NET_USEUP_QTY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耗用数量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n..19,5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6F60A3">
            <w:pPr>
              <w:pStyle w:val="10"/>
              <w:ind w:firstLineChars="0" w:firstLine="0"/>
            </w:pPr>
          </w:p>
        </w:tc>
      </w:tr>
      <w:tr w:rsidR="006F60A3">
        <w:trPr>
          <w:trHeight w:val="27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RMK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an..255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6F60A3">
            <w:pPr>
              <w:pStyle w:val="10"/>
              <w:ind w:firstLineChars="0" w:firstLine="0"/>
            </w:pPr>
          </w:p>
        </w:tc>
      </w:tr>
      <w:tr w:rsidR="006F60A3">
        <w:trPr>
          <w:trHeight w:val="27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MODF_MARKCD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修改标志代码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an1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pStyle w:val="10"/>
              <w:ind w:firstLineChars="0" w:firstLine="0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6F60A3">
            <w:pPr>
              <w:pStyle w:val="10"/>
              <w:ind w:firstLineChars="0" w:firstLine="0"/>
            </w:pPr>
          </w:p>
        </w:tc>
      </w:tr>
    </w:tbl>
    <w:p w:rsidR="006F60A3" w:rsidRDefault="006F60A3">
      <w:pPr>
        <w:spacing w:line="440" w:lineRule="exact"/>
        <w:rPr>
          <w:b/>
          <w:sz w:val="24"/>
        </w:rPr>
      </w:pPr>
    </w:p>
    <w:p w:rsidR="006F60A3" w:rsidRDefault="008E50FA">
      <w:pPr>
        <w:pStyle w:val="4"/>
        <w:rPr>
          <w:sz w:val="24"/>
        </w:rPr>
      </w:pPr>
      <w:r>
        <w:rPr>
          <w:rFonts w:hint="eastAsia"/>
        </w:rPr>
        <w:t>2.12.2.6</w:t>
      </w:r>
      <w:r>
        <w:rPr>
          <w:rFonts w:hint="eastAsia"/>
        </w:rPr>
        <w:t>耗料单边角料表</w:t>
      </w:r>
      <w:r>
        <w:rPr>
          <w:rFonts w:hint="eastAsia"/>
        </w:rPr>
        <w:t>&lt;</w:t>
      </w:r>
      <w:r>
        <w:t>SAS_CMB_RBG</w:t>
      </w:r>
      <w:r>
        <w:rPr>
          <w:rFonts w:hint="eastAsia"/>
        </w:rPr>
        <w:t>&gt;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04"/>
        <w:gridCol w:w="1795"/>
        <w:gridCol w:w="1370"/>
        <w:gridCol w:w="709"/>
        <w:gridCol w:w="2552"/>
      </w:tblGrid>
      <w:tr w:rsidR="006F60A3">
        <w:trPr>
          <w:trHeight w:val="270"/>
        </w:trPr>
        <w:tc>
          <w:tcPr>
            <w:tcW w:w="1904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字段名</w:t>
            </w:r>
          </w:p>
        </w:tc>
        <w:tc>
          <w:tcPr>
            <w:tcW w:w="1795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中文说明</w:t>
            </w:r>
          </w:p>
        </w:tc>
        <w:tc>
          <w:tcPr>
            <w:tcW w:w="1370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数据类型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是否必填</w:t>
            </w:r>
          </w:p>
        </w:tc>
        <w:tc>
          <w:tcPr>
            <w:tcW w:w="2552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</w:tr>
      <w:tr w:rsidR="006F60A3">
        <w:trPr>
          <w:trHeight w:val="27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CMB_NO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耗料单编号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an..64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6F60A3">
            <w:pPr>
              <w:pStyle w:val="10"/>
              <w:ind w:firstLineChars="0" w:firstLine="0"/>
            </w:pPr>
          </w:p>
        </w:tc>
      </w:tr>
      <w:tr w:rsidR="006F60A3">
        <w:trPr>
          <w:trHeight w:val="27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CHG_TMS_CNT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变更次数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n..19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pStyle w:val="10"/>
              <w:ind w:firstLineChars="0" w:firstLine="0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6F60A3">
            <w:pPr>
              <w:pStyle w:val="10"/>
              <w:ind w:firstLineChars="0" w:firstLine="0"/>
            </w:pPr>
          </w:p>
        </w:tc>
      </w:tr>
      <w:tr w:rsidR="006F60A3">
        <w:trPr>
          <w:trHeight w:val="27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MTPCK_SEQNO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料件序号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n..19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6F60A3">
            <w:pPr>
              <w:pStyle w:val="10"/>
              <w:ind w:firstLineChars="0" w:firstLine="0"/>
            </w:pPr>
          </w:p>
        </w:tc>
      </w:tr>
      <w:tr w:rsidR="006F60A3">
        <w:trPr>
          <w:trHeight w:val="27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GDECD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商品编码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an..10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6F60A3">
            <w:pPr>
              <w:pStyle w:val="10"/>
              <w:ind w:firstLineChars="0" w:firstLine="0"/>
            </w:pPr>
          </w:p>
        </w:tc>
      </w:tr>
      <w:tr w:rsidR="006F60A3">
        <w:trPr>
          <w:trHeight w:val="27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GDS_NM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an..512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6F60A3">
            <w:pPr>
              <w:pStyle w:val="10"/>
              <w:ind w:firstLineChars="0" w:firstLine="0"/>
            </w:pPr>
          </w:p>
        </w:tc>
      </w:tr>
      <w:tr w:rsidR="006F60A3">
        <w:trPr>
          <w:trHeight w:val="27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GDS_SPCF_MODEL_DESC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规格型号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an..512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6F60A3">
            <w:pPr>
              <w:pStyle w:val="10"/>
              <w:ind w:firstLineChars="0" w:firstLine="0"/>
            </w:pPr>
          </w:p>
        </w:tc>
      </w:tr>
      <w:tr w:rsidR="006F60A3">
        <w:trPr>
          <w:trHeight w:val="27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DCL_UNITCD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计量单位代码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an..3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6F60A3">
            <w:pPr>
              <w:pStyle w:val="10"/>
              <w:ind w:firstLineChars="0" w:firstLine="0"/>
            </w:pPr>
          </w:p>
        </w:tc>
      </w:tr>
      <w:tr w:rsidR="006F60A3">
        <w:trPr>
          <w:trHeight w:val="27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DCL_QTY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申报数量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n..19,5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6F60A3">
            <w:pPr>
              <w:pStyle w:val="10"/>
              <w:ind w:firstLineChars="0" w:firstLine="0"/>
            </w:pPr>
          </w:p>
        </w:tc>
      </w:tr>
      <w:tr w:rsidR="006F60A3">
        <w:trPr>
          <w:trHeight w:val="27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MODF_MARKCD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修改标志代码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an1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6F60A3">
            <w:pPr>
              <w:pStyle w:val="10"/>
              <w:ind w:firstLineChars="0" w:firstLine="0"/>
            </w:pPr>
          </w:p>
        </w:tc>
      </w:tr>
      <w:tr w:rsidR="006F60A3">
        <w:trPr>
          <w:trHeight w:val="27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RMK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an..255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pStyle w:val="10"/>
              <w:ind w:firstLineChars="0" w:firstLine="0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6F60A3">
            <w:pPr>
              <w:pStyle w:val="10"/>
              <w:ind w:firstLineChars="0" w:firstLine="0"/>
            </w:pPr>
          </w:p>
        </w:tc>
      </w:tr>
    </w:tbl>
    <w:p w:rsidR="006F60A3" w:rsidRDefault="006F60A3"/>
    <w:p w:rsidR="006F60A3" w:rsidRDefault="008E50FA">
      <w:pPr>
        <w:pStyle w:val="2"/>
        <w:numPr>
          <w:ilvl w:val="0"/>
          <w:numId w:val="0"/>
        </w:numPr>
      </w:pPr>
      <w:r>
        <w:rPr>
          <w:rFonts w:hint="eastAsia"/>
        </w:rPr>
        <w:t>2.13</w:t>
      </w:r>
      <w:r>
        <w:rPr>
          <w:rFonts w:hint="eastAsia"/>
        </w:rPr>
        <w:t>核注清单生成报关单回执</w:t>
      </w:r>
      <w:r>
        <w:rPr>
          <w:rFonts w:hint="eastAsia"/>
        </w:rPr>
        <w:t>&lt;INV202&gt;</w:t>
      </w:r>
    </w:p>
    <w:p w:rsidR="006F60A3" w:rsidRDefault="008E50FA">
      <w:pPr>
        <w:pStyle w:val="3"/>
      </w:pPr>
      <w:r>
        <w:rPr>
          <w:rFonts w:hint="eastAsia"/>
        </w:rPr>
        <w:t>2.13.1</w:t>
      </w:r>
      <w:r>
        <w:rPr>
          <w:rFonts w:hint="eastAsia"/>
        </w:rPr>
        <w:t>报文定义</w:t>
      </w:r>
    </w:p>
    <w:tbl>
      <w:tblPr>
        <w:tblStyle w:val="af"/>
        <w:tblW w:w="6841" w:type="dxa"/>
        <w:tblInd w:w="780" w:type="dxa"/>
        <w:tblLayout w:type="fixed"/>
        <w:tblLook w:val="04A0"/>
      </w:tblPr>
      <w:tblGrid>
        <w:gridCol w:w="3171"/>
        <w:gridCol w:w="2351"/>
        <w:gridCol w:w="1319"/>
      </w:tblGrid>
      <w:tr w:rsidR="006F60A3">
        <w:tc>
          <w:tcPr>
            <w:tcW w:w="3171" w:type="dxa"/>
            <w:shd w:val="clear" w:color="auto" w:fill="8DB3E2" w:themeFill="text2" w:themeFillTint="66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报文体结构标志</w:t>
            </w:r>
          </w:p>
        </w:tc>
        <w:tc>
          <w:tcPr>
            <w:tcW w:w="2351" w:type="dxa"/>
            <w:shd w:val="clear" w:color="auto" w:fill="8DB3E2" w:themeFill="text2" w:themeFillTint="66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319" w:type="dxa"/>
            <w:shd w:val="clear" w:color="auto" w:fill="8DB3E2" w:themeFill="text2" w:themeFillTint="66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F60A3">
        <w:tc>
          <w:tcPr>
            <w:tcW w:w="3171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&lt;INV_APPR_RESULT &gt;</w:t>
            </w:r>
          </w:p>
        </w:tc>
        <w:tc>
          <w:tcPr>
            <w:tcW w:w="2351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核注清单生成报关单回执信息</w:t>
            </w:r>
          </w:p>
        </w:tc>
        <w:tc>
          <w:tcPr>
            <w:tcW w:w="1319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单条</w:t>
            </w:r>
          </w:p>
        </w:tc>
      </w:tr>
    </w:tbl>
    <w:p w:rsidR="006F60A3" w:rsidRDefault="008E50FA">
      <w:pPr>
        <w:pStyle w:val="3"/>
      </w:pPr>
      <w:r>
        <w:rPr>
          <w:rFonts w:hint="eastAsia"/>
        </w:rPr>
        <w:lastRenderedPageBreak/>
        <w:t>2.13.2</w:t>
      </w:r>
      <w:r>
        <w:rPr>
          <w:rFonts w:hint="eastAsia"/>
        </w:rPr>
        <w:t>报文结构</w:t>
      </w:r>
    </w:p>
    <w:p w:rsidR="006F60A3" w:rsidRDefault="008E50FA">
      <w:pPr>
        <w:pStyle w:val="4"/>
      </w:pPr>
      <w:r>
        <w:rPr>
          <w:rFonts w:hint="eastAsia"/>
        </w:rPr>
        <w:t>2.13.2.1</w:t>
      </w:r>
      <w:r>
        <w:rPr>
          <w:rFonts w:hint="eastAsia"/>
        </w:rPr>
        <w:t>核注清单生成报关单回执信息</w:t>
      </w:r>
      <w:r>
        <w:rPr>
          <w:rFonts w:hint="eastAsia"/>
        </w:rPr>
        <w:t>&lt;INV _APPR_RESULT &gt;</w:t>
      </w:r>
    </w:p>
    <w:p w:rsidR="006F60A3" w:rsidRDefault="006F60A3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418"/>
        <w:gridCol w:w="1134"/>
        <w:gridCol w:w="567"/>
        <w:gridCol w:w="3594"/>
      </w:tblGrid>
      <w:tr w:rsidR="006F60A3">
        <w:trPr>
          <w:trHeight w:val="270"/>
        </w:trPr>
        <w:tc>
          <w:tcPr>
            <w:tcW w:w="1809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字段名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中文说明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数据类型</w:t>
            </w:r>
          </w:p>
        </w:tc>
        <w:tc>
          <w:tcPr>
            <w:tcW w:w="567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是否必填</w:t>
            </w:r>
          </w:p>
        </w:tc>
        <w:tc>
          <w:tcPr>
            <w:tcW w:w="3594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</w:tr>
      <w:tr w:rsidR="006F60A3">
        <w:trPr>
          <w:trHeight w:val="2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INV</w:t>
            </w:r>
            <w:r>
              <w:rPr>
                <w:rFonts w:ascii="宋体" w:hAnsi="宋体" w:cs="宋体"/>
                <w:kern w:val="0"/>
                <w:sz w:val="22"/>
              </w:rPr>
              <w:t>_PREENT_NO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核注清单数据中心统一编号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an..64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6F60A3">
            <w:pPr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BUSINESS_ID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核注清单编号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an..64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6F60A3">
            <w:pPr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ENTRY_SEQ_NO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报关单统一编号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an..64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6F60A3">
            <w:pPr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MANAGE_RESULT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处理结果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pStyle w:val="10"/>
              <w:widowControl/>
              <w:numPr>
                <w:ilvl w:val="0"/>
                <w:numId w:val="6"/>
              </w:numPr>
              <w:ind w:firstLineChars="0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生成成功</w:t>
            </w:r>
          </w:p>
          <w:p w:rsidR="006F60A3" w:rsidRDefault="008E50FA">
            <w:pPr>
              <w:pStyle w:val="10"/>
              <w:widowControl/>
              <w:numPr>
                <w:ilvl w:val="0"/>
                <w:numId w:val="6"/>
              </w:numPr>
              <w:ind w:firstLineChars="0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生成失败</w:t>
            </w:r>
          </w:p>
        </w:tc>
      </w:tr>
      <w:tr w:rsidR="006F60A3">
        <w:trPr>
          <w:trHeight w:val="2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CREATE_DATE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生成日期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dateTime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yyyy-MM-dd HH:mm:ss</w:t>
            </w:r>
          </w:p>
        </w:tc>
      </w:tr>
      <w:tr w:rsidR="006F60A3">
        <w:trPr>
          <w:trHeight w:val="2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REASON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生成失败原因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an..529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6F60A3">
            <w:pPr>
              <w:rPr>
                <w:rFonts w:ascii="宋体" w:hAnsi="宋体" w:cs="宋体"/>
                <w:kern w:val="0"/>
                <w:sz w:val="22"/>
              </w:rPr>
            </w:pPr>
          </w:p>
        </w:tc>
      </w:tr>
    </w:tbl>
    <w:p w:rsidR="006F60A3" w:rsidRDefault="006F60A3"/>
    <w:p w:rsidR="006F60A3" w:rsidRDefault="008E50FA">
      <w:pPr>
        <w:pStyle w:val="2"/>
        <w:numPr>
          <w:ilvl w:val="0"/>
          <w:numId w:val="0"/>
        </w:numPr>
      </w:pPr>
      <w:bookmarkStart w:id="275" w:name="_Toc447014982"/>
      <w:r>
        <w:rPr>
          <w:rFonts w:hint="eastAsia"/>
        </w:rPr>
        <w:t>2.14</w:t>
      </w:r>
      <w:commentRangeStart w:id="276"/>
      <w:r>
        <w:rPr>
          <w:rFonts w:hint="eastAsia"/>
        </w:rPr>
        <w:t>账册单耗质疑</w:t>
      </w:r>
      <w:r>
        <w:rPr>
          <w:rFonts w:hint="eastAsia"/>
        </w:rPr>
        <w:t>/</w:t>
      </w:r>
      <w:r>
        <w:rPr>
          <w:rFonts w:hint="eastAsia"/>
        </w:rPr>
        <w:t>磋商</w:t>
      </w:r>
      <w:r>
        <w:rPr>
          <w:rFonts w:hint="eastAsia"/>
        </w:rPr>
        <w:t>/</w:t>
      </w:r>
      <w:r>
        <w:rPr>
          <w:rFonts w:hint="eastAsia"/>
        </w:rPr>
        <w:t>磋商记录回执</w:t>
      </w:r>
      <w:r>
        <w:rPr>
          <w:rFonts w:hint="eastAsia"/>
        </w:rPr>
        <w:t>&lt;EMS212&gt;</w:t>
      </w:r>
      <w:commentRangeEnd w:id="276"/>
      <w:r>
        <w:rPr>
          <w:rStyle w:val="ae"/>
          <w:rFonts w:ascii="Times New Roman" w:eastAsia="宋体" w:hAnsi="Times New Roman"/>
          <w:b w:val="0"/>
          <w:bCs w:val="0"/>
        </w:rPr>
        <w:commentReference w:id="276"/>
      </w:r>
      <w:bookmarkEnd w:id="275"/>
    </w:p>
    <w:p w:rsidR="006F60A3" w:rsidRDefault="008E50FA">
      <w:pPr>
        <w:pStyle w:val="3"/>
      </w:pPr>
      <w:r>
        <w:rPr>
          <w:rFonts w:hint="eastAsia"/>
        </w:rPr>
        <w:t>2.14.1</w:t>
      </w:r>
      <w:r>
        <w:rPr>
          <w:rFonts w:hint="eastAsia"/>
        </w:rPr>
        <w:t>报文定义</w:t>
      </w:r>
    </w:p>
    <w:tbl>
      <w:tblPr>
        <w:tblStyle w:val="af"/>
        <w:tblW w:w="7742" w:type="dxa"/>
        <w:tblInd w:w="780" w:type="dxa"/>
        <w:tblLayout w:type="fixed"/>
        <w:tblLook w:val="04A0"/>
      </w:tblPr>
      <w:tblGrid>
        <w:gridCol w:w="2979"/>
        <w:gridCol w:w="2450"/>
        <w:gridCol w:w="2313"/>
      </w:tblGrid>
      <w:tr w:rsidR="006F60A3">
        <w:tc>
          <w:tcPr>
            <w:tcW w:w="2979" w:type="dxa"/>
            <w:shd w:val="clear" w:color="auto" w:fill="8DB3E2" w:themeFill="text2" w:themeFillTint="66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报文体结构标志</w:t>
            </w:r>
          </w:p>
        </w:tc>
        <w:tc>
          <w:tcPr>
            <w:tcW w:w="2450" w:type="dxa"/>
            <w:shd w:val="clear" w:color="auto" w:fill="8DB3E2" w:themeFill="text2" w:themeFillTint="66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313" w:type="dxa"/>
            <w:shd w:val="clear" w:color="auto" w:fill="8DB3E2" w:themeFill="text2" w:themeFillTint="66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F60A3">
        <w:tc>
          <w:tcPr>
            <w:tcW w:w="2979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&lt;HDE_APPR_RESULT&gt;</w:t>
            </w:r>
          </w:p>
        </w:tc>
        <w:tc>
          <w:tcPr>
            <w:tcW w:w="2450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电子账册备案单耗明细质疑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磋商回执信息</w:t>
            </w:r>
          </w:p>
        </w:tc>
        <w:tc>
          <w:tcPr>
            <w:tcW w:w="2313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单条</w:t>
            </w:r>
          </w:p>
        </w:tc>
      </w:tr>
      <w:tr w:rsidR="006F60A3">
        <w:tc>
          <w:tcPr>
            <w:tcW w:w="2979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&lt;</w:t>
            </w:r>
            <w:r>
              <w:t>EMS_UCNS_TQCN_NTFL_BSC</w:t>
            </w:r>
            <w:r>
              <w:rPr>
                <w:rFonts w:hint="eastAsia"/>
              </w:rPr>
              <w:t>&gt;</w:t>
            </w:r>
          </w:p>
        </w:tc>
        <w:tc>
          <w:tcPr>
            <w:tcW w:w="2450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账册单耗质疑磋商通知书基本</w:t>
            </w:r>
          </w:p>
        </w:tc>
        <w:tc>
          <w:tcPr>
            <w:tcW w:w="2313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单条</w:t>
            </w:r>
          </w:p>
        </w:tc>
      </w:tr>
      <w:tr w:rsidR="006F60A3">
        <w:tc>
          <w:tcPr>
            <w:tcW w:w="2979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&lt;</w:t>
            </w:r>
            <w:r>
              <w:t>EMS_UCNS_TQCN_NTFL_DT</w:t>
            </w:r>
            <w:r>
              <w:rPr>
                <w:rFonts w:hint="eastAsia"/>
              </w:rPr>
              <w:t>&gt;</w:t>
            </w:r>
          </w:p>
        </w:tc>
        <w:tc>
          <w:tcPr>
            <w:tcW w:w="2450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账册单耗质疑磋商通知书明细</w:t>
            </w:r>
          </w:p>
        </w:tc>
        <w:tc>
          <w:tcPr>
            <w:tcW w:w="2313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可多条</w:t>
            </w:r>
          </w:p>
        </w:tc>
      </w:tr>
      <w:tr w:rsidR="006F60A3">
        <w:tc>
          <w:tcPr>
            <w:tcW w:w="2979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&lt;</w:t>
            </w:r>
            <w:r>
              <w:t>EMS_UCNS_CSTTN_REC_BSC</w:t>
            </w:r>
            <w:r>
              <w:rPr>
                <w:rFonts w:hint="eastAsia"/>
              </w:rPr>
              <w:t>&gt;</w:t>
            </w:r>
          </w:p>
        </w:tc>
        <w:tc>
          <w:tcPr>
            <w:tcW w:w="2450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账册单耗磋商记录基本</w:t>
            </w:r>
          </w:p>
        </w:tc>
        <w:tc>
          <w:tcPr>
            <w:tcW w:w="2313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单条</w:t>
            </w:r>
          </w:p>
        </w:tc>
      </w:tr>
      <w:tr w:rsidR="006F60A3">
        <w:tc>
          <w:tcPr>
            <w:tcW w:w="2979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&lt;</w:t>
            </w:r>
            <w:r>
              <w:t xml:space="preserve"> EMS_UCNS_CSTTN_REC_DT</w:t>
            </w:r>
            <w:r>
              <w:rPr>
                <w:rFonts w:hint="eastAsia"/>
              </w:rPr>
              <w:t>&gt;</w:t>
            </w:r>
          </w:p>
        </w:tc>
        <w:tc>
          <w:tcPr>
            <w:tcW w:w="2450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账册单耗磋商记录明细</w:t>
            </w:r>
          </w:p>
        </w:tc>
        <w:tc>
          <w:tcPr>
            <w:tcW w:w="2313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可多条</w:t>
            </w:r>
          </w:p>
        </w:tc>
      </w:tr>
    </w:tbl>
    <w:p w:rsidR="006F60A3" w:rsidRDefault="008E50FA">
      <w:pPr>
        <w:pStyle w:val="3"/>
      </w:pPr>
      <w:r>
        <w:rPr>
          <w:rFonts w:hint="eastAsia"/>
        </w:rPr>
        <w:lastRenderedPageBreak/>
        <w:t>2.14.2</w:t>
      </w:r>
      <w:r>
        <w:rPr>
          <w:rFonts w:hint="eastAsia"/>
        </w:rPr>
        <w:t>报文结构</w:t>
      </w:r>
    </w:p>
    <w:p w:rsidR="006F60A3" w:rsidRDefault="008E50FA">
      <w:pPr>
        <w:pStyle w:val="4"/>
      </w:pPr>
      <w:r>
        <w:rPr>
          <w:rFonts w:hint="eastAsia"/>
        </w:rPr>
        <w:t>2.14.2.1</w:t>
      </w:r>
      <w:r>
        <w:rPr>
          <w:rFonts w:hint="eastAsia"/>
        </w:rPr>
        <w:t>审核回执信息</w:t>
      </w:r>
      <w:r>
        <w:rPr>
          <w:rFonts w:hint="eastAsia"/>
        </w:rPr>
        <w:t>&lt;HDE_APPR_RESULT&gt;</w:t>
      </w:r>
    </w:p>
    <w:p w:rsidR="006F60A3" w:rsidRDefault="008E50FA">
      <w:r>
        <w:rPr>
          <w:rFonts w:hint="eastAsia"/>
        </w:rPr>
        <w:t>同</w:t>
      </w:r>
      <w:r>
        <w:rPr>
          <w:rFonts w:hint="eastAsia"/>
        </w:rPr>
        <w:t xml:space="preserve">2.8 </w:t>
      </w:r>
      <w:r>
        <w:rPr>
          <w:rFonts w:hint="eastAsia"/>
        </w:rPr>
        <w:t>报文结构</w:t>
      </w:r>
      <w:r>
        <w:rPr>
          <w:rFonts w:hint="eastAsia"/>
        </w:rPr>
        <w:t>/</w:t>
      </w:r>
      <w:r>
        <w:rPr>
          <w:rFonts w:hint="eastAsia"/>
        </w:rPr>
        <w:t>审核回执信息</w:t>
      </w:r>
    </w:p>
    <w:p w:rsidR="006F60A3" w:rsidRDefault="008E50FA">
      <w:pPr>
        <w:pStyle w:val="4"/>
      </w:pPr>
      <w:bookmarkStart w:id="277" w:name="_Toc447014959"/>
      <w:r>
        <w:rPr>
          <w:rFonts w:hint="eastAsia"/>
        </w:rPr>
        <w:t>2.14.2.2</w:t>
      </w:r>
      <w:r>
        <w:rPr>
          <w:rFonts w:hint="eastAsia"/>
        </w:rPr>
        <w:t>账册单耗质疑磋商通知书基本</w:t>
      </w:r>
      <w:r>
        <w:rPr>
          <w:rFonts w:hint="eastAsia"/>
        </w:rPr>
        <w:t>&lt;</w:t>
      </w:r>
      <w:r>
        <w:t>EMS_UCNS_TQCN_NTFL_BSC</w:t>
      </w:r>
      <w:r>
        <w:rPr>
          <w:rFonts w:hint="eastAsia"/>
        </w:rPr>
        <w:t>&gt;</w:t>
      </w:r>
      <w:bookmarkEnd w:id="277"/>
    </w:p>
    <w:p w:rsidR="006F60A3" w:rsidRDefault="006F60A3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559"/>
        <w:gridCol w:w="1134"/>
        <w:gridCol w:w="850"/>
        <w:gridCol w:w="3311"/>
      </w:tblGrid>
      <w:tr w:rsidR="006F60A3">
        <w:trPr>
          <w:trHeight w:val="270"/>
        </w:trPr>
        <w:tc>
          <w:tcPr>
            <w:tcW w:w="1668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字段名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中文说明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数据类型</w:t>
            </w:r>
          </w:p>
        </w:tc>
        <w:tc>
          <w:tcPr>
            <w:tcW w:w="850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是否必填</w:t>
            </w:r>
          </w:p>
        </w:tc>
        <w:tc>
          <w:tcPr>
            <w:tcW w:w="3311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TQCN_NTFL_SWFTNO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质疑磋商通知书流水号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账册编号+2位年份+5位流水号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TQCN_MARKCD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质疑磋商标记代码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0-质疑通知 1-磋商通知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PUTREC_NO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备案编号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CHG_TMS_CNT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变更次数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与对应账册变更次数相同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MASTER_CUSCD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主管关区代码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关联代码表[CUSTOMS]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BIZOP_ETPSNO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经营企业编号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关联代码表[CUSTOMS]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BIZOP_ETPS_NM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经营企业名称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an..512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关联代码表[CUSTOMS]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PUTREC_DCL_TIME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备案申报时间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dateTime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CREATE_TIME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创建时间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dateTime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通知书创建日期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RMK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an..4000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</w:tbl>
    <w:p w:rsidR="006F60A3" w:rsidRDefault="008E50FA">
      <w:pPr>
        <w:pStyle w:val="4"/>
      </w:pPr>
      <w:bookmarkStart w:id="278" w:name="_Toc447014988"/>
      <w:r>
        <w:rPr>
          <w:rFonts w:hint="eastAsia"/>
        </w:rPr>
        <w:t>2.14.2.3</w:t>
      </w:r>
      <w:r>
        <w:rPr>
          <w:rFonts w:hint="eastAsia"/>
        </w:rPr>
        <w:t>账册单耗质疑磋商通知书明细</w:t>
      </w:r>
      <w:r>
        <w:rPr>
          <w:rFonts w:hint="eastAsia"/>
        </w:rPr>
        <w:t>&lt;</w:t>
      </w:r>
      <w:r>
        <w:t>EMS_UCNS_TQCN_NTFL_DT</w:t>
      </w:r>
      <w:r>
        <w:rPr>
          <w:rFonts w:hint="eastAsia"/>
        </w:rPr>
        <w:t>&gt;</w:t>
      </w:r>
      <w:bookmarkEnd w:id="27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559"/>
        <w:gridCol w:w="1134"/>
        <w:gridCol w:w="850"/>
        <w:gridCol w:w="3311"/>
      </w:tblGrid>
      <w:tr w:rsidR="006F60A3">
        <w:trPr>
          <w:trHeight w:val="270"/>
        </w:trPr>
        <w:tc>
          <w:tcPr>
            <w:tcW w:w="1668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字段名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中文说明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数据类型</w:t>
            </w:r>
          </w:p>
        </w:tc>
        <w:tc>
          <w:tcPr>
            <w:tcW w:w="850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是否必填</w:t>
            </w:r>
          </w:p>
        </w:tc>
        <w:tc>
          <w:tcPr>
            <w:tcW w:w="3311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TQCN_NTFL_SWFTNO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质疑磋商通知书流水号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PUTREC_ENDPRD_SEQNO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备案成品序号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</w:tbl>
    <w:p w:rsidR="006F60A3" w:rsidRDefault="008E50FA">
      <w:pPr>
        <w:pStyle w:val="4"/>
      </w:pPr>
      <w:bookmarkStart w:id="279" w:name="_Toc447014989"/>
      <w:r>
        <w:rPr>
          <w:rFonts w:hint="eastAsia"/>
        </w:rPr>
        <w:lastRenderedPageBreak/>
        <w:t>2.14.2.4</w:t>
      </w:r>
      <w:r>
        <w:rPr>
          <w:rFonts w:hint="eastAsia"/>
        </w:rPr>
        <w:t>账册单耗磋商记录基本</w:t>
      </w:r>
      <w:r>
        <w:rPr>
          <w:rFonts w:hint="eastAsia"/>
        </w:rPr>
        <w:t>&lt;</w:t>
      </w:r>
      <w:r>
        <w:t>EMS_UCNS_CSTTN_REC_BSC</w:t>
      </w:r>
      <w:r>
        <w:rPr>
          <w:rFonts w:hint="eastAsia"/>
        </w:rPr>
        <w:t>&gt;</w:t>
      </w:r>
      <w:bookmarkEnd w:id="27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559"/>
        <w:gridCol w:w="1134"/>
        <w:gridCol w:w="850"/>
        <w:gridCol w:w="3311"/>
      </w:tblGrid>
      <w:tr w:rsidR="006F60A3">
        <w:trPr>
          <w:trHeight w:val="270"/>
        </w:trPr>
        <w:tc>
          <w:tcPr>
            <w:tcW w:w="1668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字段名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中文说明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数据类型</w:t>
            </w:r>
          </w:p>
        </w:tc>
        <w:tc>
          <w:tcPr>
            <w:tcW w:w="850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是否必填</w:t>
            </w:r>
          </w:p>
        </w:tc>
        <w:tc>
          <w:tcPr>
            <w:tcW w:w="3311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CSTTN_REC_SWFTNO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磋商记录流水号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账册编号+2位年份+5位流水号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TQCN_NTFL_SWFTNO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质疑磋商通知书流水号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PUTREC_NO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备案编号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BIZOP_ETPSNO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经营企业编号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BIZOP_ETPSNO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经营企业名称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an..512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CHG_TMS_CNT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变更次数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MASTER_CUSCD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主管关区代码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ETPS_CORREP_NAME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企业法人代表姓名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an..256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ETPS_CORREP_IDNO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企业法人代表身份证号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TELNUM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电话号码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CUSM_HNDL_CUSER_NAME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海关经办关员姓名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an..256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CUSM_CORREP_NAME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海关法人代表姓名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an..256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UCNS_CSTTN_RSLT_DESC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单耗磋商结果描述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an..512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CREATE_TIME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创建时间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dateTime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</w:tbl>
    <w:p w:rsidR="006F60A3" w:rsidRDefault="006F60A3"/>
    <w:p w:rsidR="006F60A3" w:rsidRDefault="008E50FA">
      <w:pPr>
        <w:pStyle w:val="4"/>
      </w:pPr>
      <w:bookmarkStart w:id="280" w:name="_Toc447014990"/>
      <w:r>
        <w:rPr>
          <w:rFonts w:hint="eastAsia"/>
        </w:rPr>
        <w:t>2.14.2.5</w:t>
      </w:r>
      <w:r>
        <w:rPr>
          <w:rFonts w:hint="eastAsia"/>
        </w:rPr>
        <w:t>账册单耗磋商记录明细</w:t>
      </w:r>
      <w:r>
        <w:rPr>
          <w:rFonts w:hint="eastAsia"/>
        </w:rPr>
        <w:t>&lt;</w:t>
      </w:r>
      <w:r>
        <w:t>EMS_UCNS_CSTTN_REC_DT</w:t>
      </w:r>
      <w:r>
        <w:rPr>
          <w:rFonts w:hint="eastAsia"/>
        </w:rPr>
        <w:t>&gt;</w:t>
      </w:r>
      <w:bookmarkEnd w:id="28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559"/>
        <w:gridCol w:w="1134"/>
        <w:gridCol w:w="850"/>
        <w:gridCol w:w="3311"/>
      </w:tblGrid>
      <w:tr w:rsidR="006F60A3">
        <w:trPr>
          <w:trHeight w:val="270"/>
        </w:trPr>
        <w:tc>
          <w:tcPr>
            <w:tcW w:w="1668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字段名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中文说明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数据类型</w:t>
            </w:r>
          </w:p>
        </w:tc>
        <w:tc>
          <w:tcPr>
            <w:tcW w:w="850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是否必填</w:t>
            </w:r>
          </w:p>
        </w:tc>
        <w:tc>
          <w:tcPr>
            <w:tcW w:w="3311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CSTTN_REC_SWFTNO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磋商记录流水号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GDS_SEQNO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商品序号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ENDPRD_SEQNO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成品序号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ENDPRD_NM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成品名称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an..512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MTPCK_SEQNO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料件序号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MTPCK_NM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料件名称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an..512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UCNS_VERNO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单耗版本号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DCL_UCNS_NET_</w:t>
            </w:r>
            <w:r>
              <w:rPr>
                <w:rFonts w:ascii="宋体" w:hAnsi="宋体" w:cs="宋体"/>
                <w:kern w:val="0"/>
                <w:sz w:val="22"/>
              </w:rPr>
              <w:lastRenderedPageBreak/>
              <w:t>USEUP_QTY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lastRenderedPageBreak/>
              <w:t>申报单耗净耗</w:t>
            </w:r>
            <w:r>
              <w:rPr>
                <w:rFonts w:ascii="宋体" w:hAnsi="宋体" w:cs="宋体" w:hint="eastAsia"/>
                <w:kern w:val="0"/>
                <w:sz w:val="22"/>
              </w:rPr>
              <w:lastRenderedPageBreak/>
              <w:t>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lastRenderedPageBreak/>
              <w:t>n..19,9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lastRenderedPageBreak/>
              <w:t>CNFM_UCNS_NET_USEUP_QTY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确定单耗净耗数量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CNFM_UCNS_NET_USEUP_QTY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申报有形损耗率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CNFM_LOSS_QTY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确定有形损耗率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DCL_INTGB_LOSS_QTY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申报无形损耗率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CNFM_INTGB_LOSS_QTY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确定无形损耗率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n..19,9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PRTR_ETPS_CORLT_DATUM_DESC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加贸企业相关资料描述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an..512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CUSM_CORLT_DATUM_DESC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海关相关资料描述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an..512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</w:tbl>
    <w:p w:rsidR="006F60A3" w:rsidRDefault="006F60A3"/>
    <w:p w:rsidR="006F60A3" w:rsidRDefault="006F60A3"/>
    <w:p w:rsidR="006F60A3" w:rsidRDefault="008E50FA">
      <w:pPr>
        <w:pStyle w:val="2"/>
        <w:numPr>
          <w:ilvl w:val="0"/>
          <w:numId w:val="0"/>
        </w:numPr>
      </w:pPr>
      <w:bookmarkStart w:id="281" w:name="_Toc447014999"/>
      <w:r>
        <w:rPr>
          <w:rFonts w:hint="eastAsia"/>
        </w:rPr>
        <w:t>2.15</w:t>
      </w:r>
      <w:commentRangeStart w:id="282"/>
      <w:r>
        <w:rPr>
          <w:rFonts w:hint="eastAsia"/>
        </w:rPr>
        <w:t>账册部分修改</w:t>
      </w:r>
      <w:r>
        <w:rPr>
          <w:rFonts w:hint="eastAsia"/>
        </w:rPr>
        <w:t>/</w:t>
      </w:r>
      <w:r>
        <w:rPr>
          <w:rFonts w:hint="eastAsia"/>
        </w:rPr>
        <w:t>暂停或者恢复回执</w:t>
      </w:r>
      <w:r>
        <w:rPr>
          <w:rFonts w:hint="eastAsia"/>
        </w:rPr>
        <w:t>&lt;EMS241&gt;</w:t>
      </w:r>
      <w:commentRangeEnd w:id="282"/>
      <w:r>
        <w:rPr>
          <w:rStyle w:val="ae"/>
          <w:rFonts w:ascii="Times New Roman" w:eastAsia="宋体" w:hAnsi="Times New Roman"/>
          <w:b w:val="0"/>
          <w:bCs w:val="0"/>
        </w:rPr>
        <w:commentReference w:id="282"/>
      </w:r>
      <w:bookmarkEnd w:id="281"/>
    </w:p>
    <w:p w:rsidR="006F60A3" w:rsidRDefault="008E50FA">
      <w:pPr>
        <w:pStyle w:val="3"/>
      </w:pPr>
      <w:r>
        <w:rPr>
          <w:rFonts w:hint="eastAsia"/>
        </w:rPr>
        <w:t>2.15.1</w:t>
      </w:r>
      <w:r>
        <w:rPr>
          <w:rFonts w:hint="eastAsia"/>
        </w:rPr>
        <w:t>报文定义</w:t>
      </w:r>
    </w:p>
    <w:tbl>
      <w:tblPr>
        <w:tblStyle w:val="af"/>
        <w:tblW w:w="7742" w:type="dxa"/>
        <w:tblInd w:w="780" w:type="dxa"/>
        <w:tblLayout w:type="fixed"/>
        <w:tblLook w:val="04A0"/>
      </w:tblPr>
      <w:tblGrid>
        <w:gridCol w:w="2877"/>
        <w:gridCol w:w="2503"/>
        <w:gridCol w:w="2362"/>
      </w:tblGrid>
      <w:tr w:rsidR="006F60A3">
        <w:tc>
          <w:tcPr>
            <w:tcW w:w="2877" w:type="dxa"/>
            <w:shd w:val="clear" w:color="auto" w:fill="8DB3E2" w:themeFill="text2" w:themeFillTint="66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报文体结构标志</w:t>
            </w:r>
          </w:p>
        </w:tc>
        <w:tc>
          <w:tcPr>
            <w:tcW w:w="2503" w:type="dxa"/>
            <w:shd w:val="clear" w:color="auto" w:fill="8DB3E2" w:themeFill="text2" w:themeFillTint="66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362" w:type="dxa"/>
            <w:shd w:val="clear" w:color="auto" w:fill="8DB3E2" w:themeFill="text2" w:themeFillTint="66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F60A3">
        <w:tc>
          <w:tcPr>
            <w:tcW w:w="2877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&lt; HDE_APPR_RESULT &gt;</w:t>
            </w:r>
          </w:p>
        </w:tc>
        <w:tc>
          <w:tcPr>
            <w:tcW w:w="2503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账册修改回执信息</w:t>
            </w:r>
          </w:p>
        </w:tc>
        <w:tc>
          <w:tcPr>
            <w:tcW w:w="2362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单条</w:t>
            </w:r>
          </w:p>
        </w:tc>
      </w:tr>
      <w:tr w:rsidR="006F60A3">
        <w:tc>
          <w:tcPr>
            <w:tcW w:w="2877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&lt;EMS_PUTREC_BSC&gt;</w:t>
            </w:r>
          </w:p>
        </w:tc>
        <w:tc>
          <w:tcPr>
            <w:tcW w:w="2503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账册备案基本信息</w:t>
            </w:r>
          </w:p>
        </w:tc>
        <w:tc>
          <w:tcPr>
            <w:tcW w:w="2362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单条</w:t>
            </w:r>
          </w:p>
        </w:tc>
      </w:tr>
      <w:tr w:rsidR="006F60A3">
        <w:tc>
          <w:tcPr>
            <w:tcW w:w="2877" w:type="dxa"/>
          </w:tcPr>
          <w:p w:rsidR="006F60A3" w:rsidRDefault="008E50FA">
            <w:r>
              <w:rPr>
                <w:rFonts w:hint="eastAsia"/>
              </w:rPr>
              <w:t>&lt;EMS_PUTREC_DT&gt;</w:t>
            </w:r>
          </w:p>
        </w:tc>
        <w:tc>
          <w:tcPr>
            <w:tcW w:w="2503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账册备案明细信息</w:t>
            </w:r>
          </w:p>
        </w:tc>
        <w:tc>
          <w:tcPr>
            <w:tcW w:w="2362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可多条</w:t>
            </w:r>
          </w:p>
        </w:tc>
      </w:tr>
    </w:tbl>
    <w:p w:rsidR="006F60A3" w:rsidRDefault="006F60A3"/>
    <w:p w:rsidR="006F60A3" w:rsidRDefault="008E50FA">
      <w:pPr>
        <w:pStyle w:val="3"/>
      </w:pPr>
      <w:r>
        <w:rPr>
          <w:rFonts w:hint="eastAsia"/>
        </w:rPr>
        <w:t xml:space="preserve">2.15.2 </w:t>
      </w:r>
      <w:r>
        <w:rPr>
          <w:rFonts w:hint="eastAsia"/>
        </w:rPr>
        <w:t>报文结构</w:t>
      </w:r>
    </w:p>
    <w:p w:rsidR="006F60A3" w:rsidRDefault="008E50FA">
      <w:pPr>
        <w:pStyle w:val="4"/>
      </w:pPr>
      <w:r>
        <w:rPr>
          <w:rFonts w:hint="eastAsia"/>
        </w:rPr>
        <w:t>2.15.2.1</w:t>
      </w:r>
      <w:r>
        <w:rPr>
          <w:rFonts w:hint="eastAsia"/>
        </w:rPr>
        <w:t>审核回执信息</w:t>
      </w:r>
      <w:r>
        <w:rPr>
          <w:rFonts w:hint="eastAsia"/>
        </w:rPr>
        <w:t>&lt;HDE_APPR_RESULT&gt;</w:t>
      </w:r>
    </w:p>
    <w:p w:rsidR="006F60A3" w:rsidRDefault="008E50FA">
      <w:r>
        <w:rPr>
          <w:rFonts w:hint="eastAsia"/>
        </w:rPr>
        <w:t>同</w:t>
      </w:r>
      <w:r>
        <w:rPr>
          <w:rFonts w:hint="eastAsia"/>
        </w:rPr>
        <w:t>2.8.2.1</w:t>
      </w:r>
      <w:r>
        <w:rPr>
          <w:rFonts w:hint="eastAsia"/>
        </w:rPr>
        <w:t>审核回执信息</w:t>
      </w:r>
      <w:r>
        <w:rPr>
          <w:rFonts w:hint="eastAsia"/>
        </w:rPr>
        <w:t>&lt;HDE_APPR_RESULT&gt;</w:t>
      </w:r>
    </w:p>
    <w:p w:rsidR="006F60A3" w:rsidRDefault="008E50FA">
      <w:pPr>
        <w:pStyle w:val="4"/>
      </w:pPr>
      <w:r>
        <w:rPr>
          <w:rFonts w:hint="eastAsia"/>
        </w:rPr>
        <w:t>2.15.2.2</w:t>
      </w:r>
      <w:r>
        <w:rPr>
          <w:rFonts w:hint="eastAsia"/>
        </w:rPr>
        <w:t>账册备案基本</w:t>
      </w:r>
      <w:r>
        <w:rPr>
          <w:rFonts w:hint="eastAsia"/>
        </w:rPr>
        <w:t>&lt;EMS_PUTREC_BSC&gt;</w:t>
      </w:r>
    </w:p>
    <w:p w:rsidR="006F60A3" w:rsidRDefault="008E50FA">
      <w:r>
        <w:rPr>
          <w:rFonts w:hint="eastAsia"/>
        </w:rPr>
        <w:t>同</w:t>
      </w:r>
      <w:r>
        <w:rPr>
          <w:rFonts w:hint="eastAsia"/>
        </w:rPr>
        <w:t>2.9.2.3</w:t>
      </w:r>
      <w:r>
        <w:rPr>
          <w:rFonts w:hint="eastAsia"/>
        </w:rPr>
        <w:t>账册备案基本</w:t>
      </w:r>
    </w:p>
    <w:p w:rsidR="006F60A3" w:rsidRDefault="008E50FA">
      <w:pPr>
        <w:pStyle w:val="4"/>
      </w:pPr>
      <w:r>
        <w:rPr>
          <w:rFonts w:hint="eastAsia"/>
        </w:rPr>
        <w:lastRenderedPageBreak/>
        <w:t>2.15.2.3</w:t>
      </w:r>
      <w:r>
        <w:rPr>
          <w:rFonts w:hint="eastAsia"/>
        </w:rPr>
        <w:t>账册备案明细</w:t>
      </w:r>
      <w:r>
        <w:rPr>
          <w:rFonts w:hint="eastAsia"/>
        </w:rPr>
        <w:t>&lt;EMS_PUTREC_DT&gt;</w:t>
      </w:r>
    </w:p>
    <w:p w:rsidR="006F60A3" w:rsidRDefault="008E50FA">
      <w:r>
        <w:rPr>
          <w:rFonts w:hint="eastAsia"/>
        </w:rPr>
        <w:t>同</w:t>
      </w:r>
      <w:r>
        <w:rPr>
          <w:rFonts w:hint="eastAsia"/>
        </w:rPr>
        <w:t>2.9.2.4</w:t>
      </w:r>
      <w:r>
        <w:rPr>
          <w:rFonts w:hint="eastAsia"/>
        </w:rPr>
        <w:t>账册备案明细</w:t>
      </w:r>
    </w:p>
    <w:p w:rsidR="006F60A3" w:rsidRDefault="006F60A3"/>
    <w:p w:rsidR="006F60A3" w:rsidRDefault="008E50FA">
      <w:pPr>
        <w:pStyle w:val="2"/>
        <w:numPr>
          <w:ilvl w:val="0"/>
          <w:numId w:val="0"/>
        </w:numPr>
      </w:pPr>
      <w:r>
        <w:rPr>
          <w:rFonts w:hint="eastAsia"/>
        </w:rPr>
        <w:t>2.16</w:t>
      </w:r>
      <w:commentRangeStart w:id="283"/>
      <w:r>
        <w:rPr>
          <w:rFonts w:hint="eastAsia"/>
        </w:rPr>
        <w:t>清单记账回执</w:t>
      </w:r>
      <w:r>
        <w:rPr>
          <w:rFonts w:hint="eastAsia"/>
        </w:rPr>
        <w:t>&lt;INV211&gt;</w:t>
      </w:r>
      <w:commentRangeEnd w:id="283"/>
      <w:r>
        <w:rPr>
          <w:rStyle w:val="ae"/>
          <w:rFonts w:ascii="Times New Roman" w:eastAsia="宋体" w:hAnsi="Times New Roman"/>
          <w:b w:val="0"/>
          <w:bCs w:val="0"/>
        </w:rPr>
        <w:commentReference w:id="283"/>
      </w:r>
    </w:p>
    <w:p w:rsidR="006F60A3" w:rsidRDefault="008E50FA">
      <w:pPr>
        <w:pStyle w:val="3"/>
      </w:pPr>
      <w:r>
        <w:rPr>
          <w:rFonts w:hint="eastAsia"/>
        </w:rPr>
        <w:t>2.16.1</w:t>
      </w:r>
      <w:r>
        <w:rPr>
          <w:rFonts w:hint="eastAsia"/>
        </w:rPr>
        <w:t>报文定义</w:t>
      </w:r>
    </w:p>
    <w:tbl>
      <w:tblPr>
        <w:tblStyle w:val="af"/>
        <w:tblW w:w="6983" w:type="dxa"/>
        <w:tblInd w:w="780" w:type="dxa"/>
        <w:tblLayout w:type="fixed"/>
        <w:tblLook w:val="04A0"/>
      </w:tblPr>
      <w:tblGrid>
        <w:gridCol w:w="3048"/>
        <w:gridCol w:w="2414"/>
        <w:gridCol w:w="1521"/>
      </w:tblGrid>
      <w:tr w:rsidR="006F60A3">
        <w:tc>
          <w:tcPr>
            <w:tcW w:w="3048" w:type="dxa"/>
            <w:shd w:val="clear" w:color="auto" w:fill="8DB3E2" w:themeFill="text2" w:themeFillTint="66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报文体结构标志</w:t>
            </w:r>
          </w:p>
        </w:tc>
        <w:tc>
          <w:tcPr>
            <w:tcW w:w="2414" w:type="dxa"/>
            <w:shd w:val="clear" w:color="auto" w:fill="8DB3E2" w:themeFill="text2" w:themeFillTint="66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521" w:type="dxa"/>
            <w:shd w:val="clear" w:color="auto" w:fill="8DB3E2" w:themeFill="text2" w:themeFillTint="66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F60A3">
        <w:tc>
          <w:tcPr>
            <w:tcW w:w="3048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&lt;BOND_INVT_BSC&gt;</w:t>
            </w:r>
          </w:p>
        </w:tc>
        <w:tc>
          <w:tcPr>
            <w:tcW w:w="2414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保税清单基本</w:t>
            </w:r>
          </w:p>
        </w:tc>
        <w:tc>
          <w:tcPr>
            <w:tcW w:w="1521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单条</w:t>
            </w:r>
          </w:p>
        </w:tc>
      </w:tr>
      <w:tr w:rsidR="006F60A3">
        <w:tc>
          <w:tcPr>
            <w:tcW w:w="3048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&lt;EMS_PUTREC_DT&gt;</w:t>
            </w:r>
          </w:p>
        </w:tc>
        <w:tc>
          <w:tcPr>
            <w:tcW w:w="2414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账册备案明细</w:t>
            </w:r>
          </w:p>
        </w:tc>
        <w:tc>
          <w:tcPr>
            <w:tcW w:w="1521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可多条</w:t>
            </w:r>
          </w:p>
        </w:tc>
      </w:tr>
      <w:tr w:rsidR="006F60A3">
        <w:tc>
          <w:tcPr>
            <w:tcW w:w="3048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&lt;BWS_DT&gt;</w:t>
            </w:r>
          </w:p>
        </w:tc>
        <w:tc>
          <w:tcPr>
            <w:tcW w:w="2414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物流账册明细</w:t>
            </w:r>
          </w:p>
        </w:tc>
        <w:tc>
          <w:tcPr>
            <w:tcW w:w="1521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可多条</w:t>
            </w:r>
          </w:p>
        </w:tc>
      </w:tr>
    </w:tbl>
    <w:p w:rsidR="006F60A3" w:rsidRDefault="006F60A3"/>
    <w:p w:rsidR="006F60A3" w:rsidRDefault="008E50FA">
      <w:pPr>
        <w:pStyle w:val="3"/>
      </w:pPr>
      <w:r>
        <w:rPr>
          <w:rFonts w:hint="eastAsia"/>
        </w:rPr>
        <w:t>2.16.2</w:t>
      </w:r>
      <w:r>
        <w:rPr>
          <w:rFonts w:hint="eastAsia"/>
        </w:rPr>
        <w:t>报文结构</w:t>
      </w:r>
    </w:p>
    <w:p w:rsidR="006F60A3" w:rsidRDefault="008E50FA">
      <w:pPr>
        <w:pStyle w:val="4"/>
      </w:pPr>
      <w:r>
        <w:rPr>
          <w:rFonts w:hint="eastAsia"/>
        </w:rPr>
        <w:t>2.16.2.1</w:t>
      </w:r>
      <w:r>
        <w:rPr>
          <w:rFonts w:hint="eastAsia"/>
        </w:rPr>
        <w:t>保税清单基本</w:t>
      </w:r>
      <w:r>
        <w:rPr>
          <w:rFonts w:hint="eastAsia"/>
        </w:rPr>
        <w:t>&lt;BOND_INVT_BSC&gt;</w:t>
      </w:r>
    </w:p>
    <w:p w:rsidR="006F60A3" w:rsidRDefault="008E50FA">
      <w:r>
        <w:rPr>
          <w:rFonts w:hint="eastAsia"/>
        </w:rPr>
        <w:t>同</w:t>
      </w:r>
      <w:r>
        <w:rPr>
          <w:rFonts w:hint="eastAsia"/>
        </w:rPr>
        <w:t>2.11.2.3</w:t>
      </w:r>
      <w:r>
        <w:rPr>
          <w:rFonts w:hint="eastAsia"/>
        </w:rPr>
        <w:t>保税清单基本</w:t>
      </w:r>
    </w:p>
    <w:p w:rsidR="006F60A3" w:rsidRDefault="008E50FA">
      <w:pPr>
        <w:pStyle w:val="4"/>
      </w:pPr>
      <w:r>
        <w:rPr>
          <w:rFonts w:hint="eastAsia"/>
        </w:rPr>
        <w:t>2.16.2.2</w:t>
      </w:r>
      <w:r>
        <w:rPr>
          <w:rFonts w:hint="eastAsia"/>
        </w:rPr>
        <w:t>账册备案明细</w:t>
      </w:r>
      <w:r>
        <w:rPr>
          <w:rFonts w:hint="eastAsia"/>
        </w:rPr>
        <w:t>&lt;EMS_PUTREC_DT&gt;</w:t>
      </w:r>
    </w:p>
    <w:p w:rsidR="006F60A3" w:rsidRDefault="008E50FA">
      <w:r>
        <w:rPr>
          <w:rFonts w:hint="eastAsia"/>
        </w:rPr>
        <w:t>同</w:t>
      </w:r>
      <w:r>
        <w:rPr>
          <w:rFonts w:hint="eastAsia"/>
        </w:rPr>
        <w:t>2.9.2.4</w:t>
      </w:r>
      <w:r>
        <w:rPr>
          <w:rFonts w:hint="eastAsia"/>
        </w:rPr>
        <w:t>账册备案明细</w:t>
      </w:r>
    </w:p>
    <w:p w:rsidR="006F60A3" w:rsidRDefault="008E50FA">
      <w:pPr>
        <w:pStyle w:val="4"/>
      </w:pPr>
      <w:r>
        <w:rPr>
          <w:rFonts w:hint="eastAsia"/>
        </w:rPr>
        <w:t>2.16.2.3</w:t>
      </w:r>
      <w:r>
        <w:rPr>
          <w:rFonts w:hint="eastAsia"/>
        </w:rPr>
        <w:t>物流账册明细</w:t>
      </w:r>
      <w:r>
        <w:rPr>
          <w:rFonts w:hint="eastAsia"/>
        </w:rPr>
        <w:t>&lt;BWS_DT&gt;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559"/>
        <w:gridCol w:w="1134"/>
        <w:gridCol w:w="709"/>
        <w:gridCol w:w="3452"/>
      </w:tblGrid>
      <w:tr w:rsidR="006F60A3">
        <w:trPr>
          <w:trHeight w:val="270"/>
        </w:trPr>
        <w:tc>
          <w:tcPr>
            <w:tcW w:w="1668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字段名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中文说明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数据类型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是否必填</w:t>
            </w:r>
          </w:p>
        </w:tc>
        <w:tc>
          <w:tcPr>
            <w:tcW w:w="3452" w:type="dxa"/>
            <w:shd w:val="clear" w:color="auto" w:fill="8DB3E2" w:themeFill="text2" w:themeFillTint="66"/>
            <w:vAlign w:val="center"/>
          </w:tcPr>
          <w:p w:rsidR="006F60A3" w:rsidRDefault="008E50F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BWS_NO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仓库账册号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an..64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CHG_TMS_CNT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变更次数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内网交接返填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GDS_SEQNO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商品序号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</w:t>
            </w:r>
            <w:r>
              <w:rPr>
                <w:rFonts w:ascii="宋体" w:hAnsi="宋体" w:cs="宋体" w:hint="eastAsia"/>
                <w:kern w:val="0"/>
                <w:sz w:val="24"/>
              </w:rPr>
              <w:t>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自然流水号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IN_DATE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最近入仓(核增）日期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最近一次入仓(区）时间,系统自动返填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GDS_MTNO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商品料号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an..</w:t>
            </w:r>
            <w:r>
              <w:rPr>
                <w:rFonts w:ascii="宋体" w:hAnsi="宋体" w:cs="宋体" w:hint="eastAsia"/>
                <w:kern w:val="0"/>
                <w:sz w:val="24"/>
              </w:rPr>
              <w:t>32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记账时由核注清单返填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GDECD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商品编码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an..</w:t>
            </w:r>
            <w:r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记账时由核注清单返填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GDS_NM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商品名称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an..</w:t>
            </w:r>
            <w:r>
              <w:rPr>
                <w:rFonts w:ascii="宋体" w:hAnsi="宋体" w:cs="宋体" w:hint="eastAsia"/>
                <w:kern w:val="0"/>
                <w:sz w:val="24"/>
              </w:rPr>
              <w:t>512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记账时由核注清单返填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GDS_SPCF_MOD</w:t>
            </w:r>
            <w:r>
              <w:rPr>
                <w:rFonts w:ascii="宋体" w:hAnsi="宋体" w:cs="宋体" w:hint="eastAsia"/>
                <w:kern w:val="0"/>
                <w:sz w:val="24"/>
              </w:rPr>
              <w:lastRenderedPageBreak/>
              <w:t>EL_DESC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lastRenderedPageBreak/>
              <w:t>商品规格型</w:t>
            </w:r>
            <w:r>
              <w:rPr>
                <w:rFonts w:ascii="宋体" w:hAnsi="宋体" w:cs="宋体" w:hint="eastAsia"/>
                <w:kern w:val="0"/>
                <w:sz w:val="24"/>
              </w:rPr>
              <w:lastRenderedPageBreak/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an..</w:t>
            </w:r>
            <w:r>
              <w:rPr>
                <w:rFonts w:ascii="宋体" w:hAnsi="宋体" w:cs="宋体" w:hint="eastAsia"/>
                <w:kern w:val="0"/>
                <w:sz w:val="24"/>
              </w:rPr>
              <w:t>512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记账时由核注清单返填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lastRenderedPageBreak/>
              <w:t>NATCD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国别代码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an..</w:t>
            </w: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DCL_UNITCD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申报计量单位代码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an..</w:t>
            </w: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记账时由核注清单返填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LAWF_UNITCD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法定计量单位代码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an..</w:t>
            </w: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记账时由核注清单返填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SECD_LAWF_UNITCD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第二法定计量单位代码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an..</w:t>
            </w: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记账时由核注清单返填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DCL_UPRC_AMT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申报单价金额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n..25,5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记账时由核注清单返填，设备账册必须填写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DCL_CURRCD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申报币制代码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an..</w:t>
            </w: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记账时由核注清单返填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AVG_PRICE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平均美元单价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n..25,5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每次总价变化时自动计算：总价/库存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TOTAL_AMT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库存美元总价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n..25,5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每次核注(增减）时，同时核注(增减）金额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IN_QTY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入仓数量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n..19,5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IN_LAWF_QTY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入仓法定数量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n..19,5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IN_SECD_LAWF_QTY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第二入仓法定数量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n..19,5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ACTL_INC_QTY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实增数量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n..19,5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ACTL_REDC_QTY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实减数量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n..19,5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PREVD_INC_QTY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预增数量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n..19,5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PREVD_REDC_QTY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预减数量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n..19,5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OUT_DATE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最近出仓(区）日期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出仓(区）核注清单核注时系统自动反填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LIMIT_DATE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存储(监管）期限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保税仓为核增时间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+1</w:t>
            </w:r>
            <w:r>
              <w:rPr>
                <w:rFonts w:ascii="方正仿宋_GBK" w:eastAsia="方正仿宋_GBK" w:hAnsi="宋体" w:cs="宋体" w:hint="eastAsia"/>
                <w:color w:val="000000"/>
                <w:kern w:val="0"/>
                <w:sz w:val="24"/>
              </w:rPr>
              <w:t>年；出口仓为核增时间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+6</w:t>
            </w:r>
            <w:r>
              <w:rPr>
                <w:rFonts w:ascii="方正仿宋_GBK" w:eastAsia="方正仿宋_GBK" w:hAnsi="宋体" w:cs="宋体" w:hint="eastAsia"/>
                <w:color w:val="000000"/>
                <w:kern w:val="0"/>
                <w:sz w:val="24"/>
              </w:rPr>
              <w:t>个月；物流中心为核增时间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+2</w:t>
            </w:r>
            <w:r>
              <w:rPr>
                <w:rFonts w:ascii="方正仿宋_GBK" w:eastAsia="方正仿宋_GBK" w:hAnsi="宋体" w:cs="宋体" w:hint="eastAsia"/>
                <w:color w:val="000000"/>
                <w:kern w:val="0"/>
                <w:sz w:val="24"/>
              </w:rPr>
              <w:t>年；设备账册为核增时间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+N年，N人工设定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IN_TYPE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设备入区方式代码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an..</w:t>
            </w: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记账式系统自动返填,1:一线入区、2：二线入区、3:结转入区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INVT_NO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记账清单编号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an..</w:t>
            </w:r>
            <w:r>
              <w:rPr>
                <w:rFonts w:ascii="宋体" w:hAnsi="宋体" w:cs="宋体" w:hint="eastAsia"/>
                <w:kern w:val="0"/>
                <w:sz w:val="24"/>
              </w:rPr>
              <w:t>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记账时系统自动返填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INVT_G_NO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记账清单商</w:t>
            </w:r>
            <w:r>
              <w:rPr>
                <w:rFonts w:ascii="宋体" w:hAnsi="宋体" w:cs="宋体" w:hint="eastAsia"/>
                <w:kern w:val="0"/>
                <w:sz w:val="24"/>
              </w:rPr>
              <w:lastRenderedPageBreak/>
              <w:t>品序号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lastRenderedPageBreak/>
              <w:t>n..19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记账时系统自动返填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CUSM_EXE_MARKCD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海关执行标记代码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</w:t>
            </w: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8E50FA">
            <w:r>
              <w:rPr>
                <w:rFonts w:ascii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 xml:space="preserve">1-正常执行 </w:t>
            </w:r>
            <w:r>
              <w:rPr>
                <w:rFonts w:ascii="宋体" w:hAnsi="宋体" w:cs="宋体" w:hint="eastAsia"/>
                <w:strike/>
                <w:kern w:val="0"/>
                <w:sz w:val="22"/>
              </w:rPr>
              <w:t>2-恢复执行 3-暂停变更</w:t>
            </w:r>
            <w:r>
              <w:rPr>
                <w:rFonts w:ascii="宋体" w:hAnsi="宋体" w:cs="宋体" w:hint="eastAsia"/>
                <w:kern w:val="0"/>
                <w:sz w:val="22"/>
              </w:rPr>
              <w:t xml:space="preserve"> 4-暂停进出口 5-暂停进口 6-暂停出口</w:t>
            </w:r>
            <w:r>
              <w:rPr>
                <w:rFonts w:ascii="宋体" w:hAnsi="宋体" w:cs="宋体" w:hint="eastAsia"/>
                <w:strike/>
                <w:kern w:val="0"/>
                <w:sz w:val="22"/>
              </w:rPr>
              <w:t xml:space="preserve"> 7-全部暂停</w:t>
            </w:r>
            <w:r>
              <w:rPr>
                <w:rFonts w:ascii="宋体" w:hAnsi="宋体" w:cs="宋体" w:hint="eastAsia"/>
                <w:kern w:val="0"/>
                <w:sz w:val="22"/>
              </w:rPr>
              <w:t>，默认为1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RMK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an..</w:t>
            </w:r>
            <w:r>
              <w:rPr>
                <w:rFonts w:ascii="宋体" w:hAnsi="宋体" w:cs="宋体" w:hint="eastAsia"/>
                <w:kern w:val="0"/>
                <w:sz w:val="24"/>
              </w:rPr>
              <w:t>255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6F60A3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</w:tr>
      <w:tr w:rsidR="006F60A3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MODF_MARKCD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修改标记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8E50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</w:t>
            </w: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A3" w:rsidRDefault="006F60A3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F60A3" w:rsidRDefault="006F60A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</w:tbl>
    <w:p w:rsidR="006F60A3" w:rsidRDefault="006F60A3"/>
    <w:p w:rsidR="006F60A3" w:rsidRDefault="006F60A3"/>
    <w:p w:rsidR="006F60A3" w:rsidRDefault="008E50FA">
      <w:pPr>
        <w:pStyle w:val="2"/>
        <w:numPr>
          <w:ilvl w:val="0"/>
          <w:numId w:val="0"/>
        </w:numPr>
      </w:pPr>
      <w:bookmarkStart w:id="284" w:name="_Toc447015006"/>
      <w:r>
        <w:rPr>
          <w:rFonts w:hint="eastAsia"/>
        </w:rPr>
        <w:t>2.17</w:t>
      </w:r>
      <w:r>
        <w:rPr>
          <w:rFonts w:hint="eastAsia"/>
        </w:rPr>
        <w:t>账册同步报文</w:t>
      </w:r>
      <w:r>
        <w:rPr>
          <w:rFonts w:hint="eastAsia"/>
        </w:rPr>
        <w:t>&lt;EMS301&gt;</w:t>
      </w:r>
      <w:bookmarkEnd w:id="284"/>
    </w:p>
    <w:p w:rsidR="006F60A3" w:rsidRDefault="008E50FA">
      <w:pPr>
        <w:pStyle w:val="3"/>
      </w:pPr>
      <w:r>
        <w:rPr>
          <w:rFonts w:hint="eastAsia"/>
        </w:rPr>
        <w:t>2.17.1</w:t>
      </w:r>
      <w:r>
        <w:rPr>
          <w:rFonts w:hint="eastAsia"/>
        </w:rPr>
        <w:t>报文定义</w:t>
      </w:r>
    </w:p>
    <w:p w:rsidR="006F60A3" w:rsidRDefault="006F60A3"/>
    <w:tbl>
      <w:tblPr>
        <w:tblStyle w:val="af"/>
        <w:tblW w:w="7742" w:type="dxa"/>
        <w:tblInd w:w="780" w:type="dxa"/>
        <w:tblLayout w:type="fixed"/>
        <w:tblLook w:val="04A0"/>
      </w:tblPr>
      <w:tblGrid>
        <w:gridCol w:w="2937"/>
        <w:gridCol w:w="1682"/>
        <w:gridCol w:w="1526"/>
        <w:gridCol w:w="1597"/>
      </w:tblGrid>
      <w:tr w:rsidR="006F60A3">
        <w:tc>
          <w:tcPr>
            <w:tcW w:w="2937" w:type="dxa"/>
            <w:shd w:val="clear" w:color="auto" w:fill="8DB3E2" w:themeFill="text2" w:themeFillTint="66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报文体结构标志</w:t>
            </w:r>
          </w:p>
        </w:tc>
        <w:tc>
          <w:tcPr>
            <w:tcW w:w="1682" w:type="dxa"/>
            <w:shd w:val="clear" w:color="auto" w:fill="8DB3E2" w:themeFill="text2" w:themeFillTint="66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526" w:type="dxa"/>
            <w:shd w:val="clear" w:color="auto" w:fill="8DB3E2" w:themeFill="text2" w:themeFillTint="66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发送定义</w:t>
            </w:r>
          </w:p>
        </w:tc>
        <w:tc>
          <w:tcPr>
            <w:tcW w:w="1597" w:type="dxa"/>
            <w:shd w:val="clear" w:color="auto" w:fill="8DB3E2" w:themeFill="text2" w:themeFillTint="66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F60A3">
        <w:tc>
          <w:tcPr>
            <w:tcW w:w="2937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&lt;EMS_PUTREC_BSC&gt;</w:t>
            </w:r>
          </w:p>
        </w:tc>
        <w:tc>
          <w:tcPr>
            <w:tcW w:w="1682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账册备案基本</w:t>
            </w:r>
          </w:p>
        </w:tc>
        <w:tc>
          <w:tcPr>
            <w:tcW w:w="1526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●</w:t>
            </w:r>
          </w:p>
        </w:tc>
        <w:tc>
          <w:tcPr>
            <w:tcW w:w="1597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单条</w:t>
            </w:r>
          </w:p>
        </w:tc>
      </w:tr>
      <w:tr w:rsidR="006F60A3">
        <w:tc>
          <w:tcPr>
            <w:tcW w:w="2937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&lt;</w:t>
            </w:r>
            <w:r>
              <w:t xml:space="preserve"> EMS_PUTREC_DT</w:t>
            </w:r>
            <w:r>
              <w:rPr>
                <w:rFonts w:hint="eastAsia"/>
              </w:rPr>
              <w:t>&gt;</w:t>
            </w:r>
          </w:p>
        </w:tc>
        <w:tc>
          <w:tcPr>
            <w:tcW w:w="1682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账册备案明细</w:t>
            </w:r>
          </w:p>
        </w:tc>
        <w:tc>
          <w:tcPr>
            <w:tcW w:w="1526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⊙</w:t>
            </w:r>
          </w:p>
        </w:tc>
        <w:tc>
          <w:tcPr>
            <w:tcW w:w="1597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可多条</w:t>
            </w:r>
          </w:p>
        </w:tc>
      </w:tr>
      <w:tr w:rsidR="006F60A3">
        <w:tc>
          <w:tcPr>
            <w:tcW w:w="2937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&lt;EMS_PUTREC_UCNS_DT&gt;</w:t>
            </w:r>
          </w:p>
        </w:tc>
        <w:tc>
          <w:tcPr>
            <w:tcW w:w="1682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账册备案单耗明细</w:t>
            </w:r>
          </w:p>
        </w:tc>
        <w:tc>
          <w:tcPr>
            <w:tcW w:w="1526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⊙</w:t>
            </w:r>
          </w:p>
        </w:tc>
        <w:tc>
          <w:tcPr>
            <w:tcW w:w="1597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可多条</w:t>
            </w:r>
          </w:p>
        </w:tc>
      </w:tr>
    </w:tbl>
    <w:p w:rsidR="006F60A3" w:rsidRDefault="008E50FA">
      <w:pPr>
        <w:pStyle w:val="3"/>
      </w:pPr>
      <w:r>
        <w:rPr>
          <w:rFonts w:hint="eastAsia"/>
        </w:rPr>
        <w:t xml:space="preserve">2.17.2 </w:t>
      </w:r>
      <w:r>
        <w:rPr>
          <w:rFonts w:hint="eastAsia"/>
        </w:rPr>
        <w:t>报文结构</w:t>
      </w:r>
    </w:p>
    <w:p w:rsidR="006F60A3" w:rsidRDefault="008E50FA">
      <w:pPr>
        <w:pStyle w:val="4"/>
      </w:pPr>
      <w:r>
        <w:rPr>
          <w:rFonts w:hint="eastAsia"/>
        </w:rPr>
        <w:t>2.17.2.1</w:t>
      </w:r>
      <w:r>
        <w:rPr>
          <w:rFonts w:hint="eastAsia"/>
        </w:rPr>
        <w:t>账册备案基本</w:t>
      </w:r>
      <w:r>
        <w:rPr>
          <w:rFonts w:hint="eastAsia"/>
        </w:rPr>
        <w:t>&lt;EMS_PUTREC_BSC&gt;</w:t>
      </w:r>
    </w:p>
    <w:p w:rsidR="006F60A3" w:rsidRDefault="008E50FA">
      <w:r>
        <w:rPr>
          <w:rFonts w:hint="eastAsia"/>
        </w:rPr>
        <w:t>同</w:t>
      </w:r>
      <w:r>
        <w:rPr>
          <w:rFonts w:hint="eastAsia"/>
        </w:rPr>
        <w:t>2.9.2.3</w:t>
      </w:r>
      <w:r>
        <w:rPr>
          <w:rFonts w:hint="eastAsia"/>
        </w:rPr>
        <w:t>账册备案基本</w:t>
      </w:r>
    </w:p>
    <w:p w:rsidR="006F60A3" w:rsidRDefault="008E50FA">
      <w:pPr>
        <w:pStyle w:val="4"/>
      </w:pPr>
      <w:r>
        <w:rPr>
          <w:rFonts w:hint="eastAsia"/>
        </w:rPr>
        <w:t>账册备案明细</w:t>
      </w:r>
      <w:r>
        <w:rPr>
          <w:rFonts w:hint="eastAsia"/>
        </w:rPr>
        <w:t>&lt;</w:t>
      </w:r>
      <w:r>
        <w:t xml:space="preserve"> EMS_PUTREC_DT</w:t>
      </w:r>
      <w:r>
        <w:rPr>
          <w:rFonts w:hint="eastAsia"/>
        </w:rPr>
        <w:t>&gt;</w:t>
      </w:r>
    </w:p>
    <w:p w:rsidR="006F60A3" w:rsidRDefault="008E50FA">
      <w:r>
        <w:rPr>
          <w:rFonts w:hint="eastAsia"/>
        </w:rPr>
        <w:t>同</w:t>
      </w:r>
      <w:r>
        <w:rPr>
          <w:rFonts w:hint="eastAsia"/>
        </w:rPr>
        <w:t>2.9.2.4</w:t>
      </w:r>
      <w:r>
        <w:rPr>
          <w:rFonts w:hint="eastAsia"/>
        </w:rPr>
        <w:t>账册备案明细</w:t>
      </w:r>
    </w:p>
    <w:p w:rsidR="006F60A3" w:rsidRDefault="008E50FA">
      <w:pPr>
        <w:pStyle w:val="4"/>
      </w:pPr>
      <w:r>
        <w:rPr>
          <w:rFonts w:hint="eastAsia"/>
        </w:rPr>
        <w:t>账册备案单耗明细</w:t>
      </w:r>
      <w:r>
        <w:rPr>
          <w:rFonts w:hint="eastAsia"/>
        </w:rPr>
        <w:t>&lt;EMS_PUTREC_UCNS_DT&gt;</w:t>
      </w:r>
    </w:p>
    <w:p w:rsidR="006F60A3" w:rsidRDefault="008E50FA">
      <w:r>
        <w:rPr>
          <w:rFonts w:hint="eastAsia"/>
        </w:rPr>
        <w:t>同</w:t>
      </w:r>
      <w:r>
        <w:rPr>
          <w:rFonts w:hint="eastAsia"/>
        </w:rPr>
        <w:t>2.9.2.5</w:t>
      </w:r>
      <w:r>
        <w:rPr>
          <w:rFonts w:hint="eastAsia"/>
        </w:rPr>
        <w:t>账册备案单耗明细</w:t>
      </w:r>
    </w:p>
    <w:p w:rsidR="006F60A3" w:rsidRDefault="006F60A3"/>
    <w:p w:rsidR="006F60A3" w:rsidRDefault="008E50FA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>2.18</w:t>
      </w:r>
      <w:r>
        <w:rPr>
          <w:rFonts w:hint="eastAsia"/>
        </w:rPr>
        <w:t>账册与电子口岸同步回执</w:t>
      </w:r>
      <w:r>
        <w:rPr>
          <w:rFonts w:hint="eastAsia"/>
        </w:rPr>
        <w:t>&lt;EMS213&gt;</w:t>
      </w:r>
    </w:p>
    <w:p w:rsidR="006F60A3" w:rsidRDefault="008E50FA">
      <w:pPr>
        <w:pStyle w:val="3"/>
      </w:pPr>
      <w:r>
        <w:rPr>
          <w:rFonts w:hint="eastAsia"/>
        </w:rPr>
        <w:t>2.18.1</w:t>
      </w:r>
      <w:r>
        <w:rPr>
          <w:rFonts w:hint="eastAsia"/>
        </w:rPr>
        <w:t>报文定义</w:t>
      </w:r>
    </w:p>
    <w:tbl>
      <w:tblPr>
        <w:tblStyle w:val="af"/>
        <w:tblW w:w="7742" w:type="dxa"/>
        <w:tblInd w:w="780" w:type="dxa"/>
        <w:tblLayout w:type="fixed"/>
        <w:tblLook w:val="04A0"/>
      </w:tblPr>
      <w:tblGrid>
        <w:gridCol w:w="3171"/>
        <w:gridCol w:w="2351"/>
        <w:gridCol w:w="2220"/>
      </w:tblGrid>
      <w:tr w:rsidR="006F60A3">
        <w:tc>
          <w:tcPr>
            <w:tcW w:w="3171" w:type="dxa"/>
            <w:shd w:val="clear" w:color="auto" w:fill="8DB3E2" w:themeFill="text2" w:themeFillTint="66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报文体结构标志</w:t>
            </w:r>
          </w:p>
        </w:tc>
        <w:tc>
          <w:tcPr>
            <w:tcW w:w="2351" w:type="dxa"/>
            <w:shd w:val="clear" w:color="auto" w:fill="8DB3E2" w:themeFill="text2" w:themeFillTint="66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220" w:type="dxa"/>
            <w:shd w:val="clear" w:color="auto" w:fill="8DB3E2" w:themeFill="text2" w:themeFillTint="66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F60A3">
        <w:tc>
          <w:tcPr>
            <w:tcW w:w="3171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&lt;EMS_PUTREC_BSC&gt;</w:t>
            </w:r>
          </w:p>
        </w:tc>
        <w:tc>
          <w:tcPr>
            <w:tcW w:w="2351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账册备案基本</w:t>
            </w:r>
          </w:p>
        </w:tc>
        <w:tc>
          <w:tcPr>
            <w:tcW w:w="2220" w:type="dxa"/>
          </w:tcPr>
          <w:p w:rsidR="006F60A3" w:rsidRDefault="008E50FA">
            <w:pPr>
              <w:pStyle w:val="10"/>
              <w:ind w:firstLineChars="0" w:firstLine="0"/>
            </w:pPr>
            <w:r>
              <w:rPr>
                <w:rFonts w:hint="eastAsia"/>
              </w:rPr>
              <w:t>单条</w:t>
            </w:r>
          </w:p>
        </w:tc>
      </w:tr>
    </w:tbl>
    <w:p w:rsidR="006F60A3" w:rsidRDefault="008E50FA">
      <w:pPr>
        <w:pStyle w:val="3"/>
      </w:pPr>
      <w:r>
        <w:rPr>
          <w:rFonts w:hint="eastAsia"/>
        </w:rPr>
        <w:t>2.18.2</w:t>
      </w:r>
      <w:r>
        <w:rPr>
          <w:rFonts w:hint="eastAsia"/>
        </w:rPr>
        <w:t>报文结构</w:t>
      </w:r>
    </w:p>
    <w:p w:rsidR="006F60A3" w:rsidRDefault="008E50FA">
      <w:pPr>
        <w:pStyle w:val="4"/>
      </w:pPr>
      <w:r>
        <w:rPr>
          <w:rFonts w:hint="eastAsia"/>
        </w:rPr>
        <w:t>2.18.2.1</w:t>
      </w:r>
      <w:r>
        <w:rPr>
          <w:rFonts w:hint="eastAsia"/>
        </w:rPr>
        <w:t>账册备案基本</w:t>
      </w:r>
      <w:r>
        <w:rPr>
          <w:rFonts w:hint="eastAsia"/>
        </w:rPr>
        <w:t>&lt; EMS_PUTREC_BSC&gt;</w:t>
      </w:r>
    </w:p>
    <w:p w:rsidR="006F60A3" w:rsidRDefault="008E50FA">
      <w:r>
        <w:rPr>
          <w:rFonts w:hint="eastAsia"/>
        </w:rPr>
        <w:t>同</w:t>
      </w:r>
      <w:r>
        <w:rPr>
          <w:rFonts w:hint="eastAsia"/>
        </w:rPr>
        <w:t>2.9.2.3</w:t>
      </w:r>
      <w:r>
        <w:rPr>
          <w:rFonts w:hint="eastAsia"/>
        </w:rPr>
        <w:t>账册备案基本</w:t>
      </w:r>
    </w:p>
    <w:p w:rsidR="006F60A3" w:rsidRDefault="006F60A3"/>
    <w:p w:rsidR="006F60A3" w:rsidRDefault="006F60A3"/>
    <w:p w:rsidR="006F60A3" w:rsidRDefault="006F60A3"/>
    <w:p w:rsidR="006F60A3" w:rsidRDefault="008E50FA">
      <w:pPr>
        <w:pStyle w:val="1"/>
        <w:numPr>
          <w:ilvl w:val="0"/>
          <w:numId w:val="4"/>
        </w:numPr>
      </w:pPr>
      <w:r>
        <w:rPr>
          <w:rFonts w:hint="eastAsia"/>
        </w:rPr>
        <w:t>报文设计</w:t>
      </w:r>
    </w:p>
    <w:p w:rsidR="006F60A3" w:rsidRDefault="008E50FA">
      <w:pPr>
        <w:pStyle w:val="2"/>
        <w:numPr>
          <w:ilvl w:val="1"/>
          <w:numId w:val="4"/>
        </w:numPr>
      </w:pPr>
      <w:r>
        <w:rPr>
          <w:rFonts w:hint="eastAsia"/>
        </w:rPr>
        <w:t>概要说明</w:t>
      </w:r>
    </w:p>
    <w:p w:rsidR="006F60A3" w:rsidRDefault="008E50FA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系统报文编码缩写：</w:t>
      </w:r>
      <w:r>
        <w:rPr>
          <w:rFonts w:hint="eastAsia"/>
        </w:rPr>
        <w:t>NEMS</w:t>
      </w:r>
    </w:p>
    <w:p w:rsidR="006F60A3" w:rsidRDefault="008E50FA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每个申报报文包含一个表头和一到多个表体；</w:t>
      </w:r>
    </w:p>
    <w:p w:rsidR="006F60A3" w:rsidRDefault="008E50FA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每个回执中只包含一票回执信息；</w:t>
      </w:r>
    </w:p>
    <w:p w:rsidR="006F60A3" w:rsidRDefault="008E50FA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对于节点内容为</w:t>
      </w:r>
      <w:r>
        <w:rPr>
          <w:rFonts w:hint="eastAsia"/>
        </w:rPr>
        <w:t>null</w:t>
      </w:r>
      <w:r>
        <w:rPr>
          <w:rFonts w:hint="eastAsia"/>
        </w:rPr>
        <w:t>或空的情况，报文中都拼接节点</w:t>
      </w:r>
    </w:p>
    <w:p w:rsidR="006F60A3" w:rsidRDefault="008E50FA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对于申报数据，企业需要压缩后上传到交换平台。</w:t>
      </w:r>
    </w:p>
    <w:p w:rsidR="006F60A3" w:rsidRDefault="008E50FA">
      <w:pPr>
        <w:pStyle w:val="2"/>
        <w:numPr>
          <w:ilvl w:val="1"/>
          <w:numId w:val="4"/>
        </w:numPr>
      </w:pPr>
      <w:r>
        <w:rPr>
          <w:rFonts w:hint="eastAsia"/>
        </w:rPr>
        <w:t>报文清单</w:t>
      </w:r>
    </w:p>
    <w:tbl>
      <w:tblPr>
        <w:tblW w:w="9454" w:type="dxa"/>
        <w:jc w:val="center"/>
        <w:tblInd w:w="-2536" w:type="dxa"/>
        <w:tblBorders>
          <w:top w:val="threeDEmboss" w:sz="18" w:space="0" w:color="auto"/>
          <w:left w:val="threeDEmboss" w:sz="18" w:space="0" w:color="auto"/>
          <w:bottom w:val="threeDEmboss" w:sz="18" w:space="0" w:color="auto"/>
          <w:right w:val="threeDEmboss" w:sz="18" w:space="0" w:color="auto"/>
          <w:insideH w:val="threeDEmboss" w:sz="18" w:space="0" w:color="auto"/>
          <w:insideV w:val="single" w:sz="4" w:space="0" w:color="auto"/>
        </w:tblBorders>
        <w:tblLayout w:type="fixed"/>
        <w:tblLook w:val="04A0"/>
      </w:tblPr>
      <w:tblGrid>
        <w:gridCol w:w="727"/>
        <w:gridCol w:w="1080"/>
        <w:gridCol w:w="2217"/>
        <w:gridCol w:w="2174"/>
        <w:gridCol w:w="2176"/>
        <w:gridCol w:w="1080"/>
      </w:tblGrid>
      <w:tr w:rsidR="006F60A3">
        <w:trPr>
          <w:trHeight w:val="614"/>
          <w:jc w:val="center"/>
        </w:trPr>
        <w:tc>
          <w:tcPr>
            <w:tcW w:w="727" w:type="dxa"/>
            <w:shd w:val="pct20" w:color="auto" w:fill="FFFFFF"/>
            <w:vAlign w:val="center"/>
          </w:tcPr>
          <w:p w:rsidR="006F60A3" w:rsidRDefault="008E50FA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080" w:type="dxa"/>
            <w:shd w:val="pct20" w:color="auto" w:fill="FFFFFF"/>
            <w:vAlign w:val="center"/>
          </w:tcPr>
          <w:p w:rsidR="006F60A3" w:rsidRDefault="008E50FA">
            <w:pPr>
              <w:rPr>
                <w:b/>
              </w:rPr>
            </w:pPr>
            <w:r>
              <w:rPr>
                <w:rFonts w:hint="eastAsia"/>
                <w:b/>
              </w:rPr>
              <w:t>报文类型</w:t>
            </w:r>
          </w:p>
        </w:tc>
        <w:tc>
          <w:tcPr>
            <w:tcW w:w="2217" w:type="dxa"/>
            <w:shd w:val="pct20" w:color="auto" w:fill="FFFFFF"/>
            <w:vAlign w:val="center"/>
          </w:tcPr>
          <w:p w:rsidR="006F60A3" w:rsidRDefault="008E50FA">
            <w:pPr>
              <w:rPr>
                <w:b/>
              </w:rPr>
            </w:pPr>
            <w:r>
              <w:rPr>
                <w:rFonts w:hint="eastAsia"/>
                <w:b/>
              </w:rPr>
              <w:t>报文类型描述</w:t>
            </w:r>
          </w:p>
        </w:tc>
        <w:tc>
          <w:tcPr>
            <w:tcW w:w="2174" w:type="dxa"/>
            <w:shd w:val="pct20" w:color="auto" w:fill="FFFFFF"/>
            <w:vAlign w:val="center"/>
          </w:tcPr>
          <w:p w:rsidR="006F60A3" w:rsidRDefault="008E50FA">
            <w:pPr>
              <w:rPr>
                <w:b/>
              </w:rPr>
            </w:pPr>
            <w:r>
              <w:rPr>
                <w:rFonts w:hint="eastAsia"/>
                <w:b/>
              </w:rPr>
              <w:t>发送环节</w:t>
            </w:r>
          </w:p>
        </w:tc>
        <w:tc>
          <w:tcPr>
            <w:tcW w:w="2176" w:type="dxa"/>
            <w:shd w:val="pct20" w:color="auto" w:fill="FFFFFF"/>
            <w:vAlign w:val="center"/>
          </w:tcPr>
          <w:p w:rsidR="006F60A3" w:rsidRDefault="008E50FA">
            <w:pPr>
              <w:rPr>
                <w:b/>
              </w:rPr>
            </w:pPr>
            <w:r>
              <w:rPr>
                <w:rFonts w:hint="eastAsia"/>
                <w:b/>
              </w:rPr>
              <w:t>发送方向</w:t>
            </w:r>
          </w:p>
        </w:tc>
        <w:tc>
          <w:tcPr>
            <w:tcW w:w="1080" w:type="dxa"/>
            <w:shd w:val="pct20" w:color="auto" w:fill="FFFFFF"/>
            <w:vAlign w:val="center"/>
          </w:tcPr>
          <w:p w:rsidR="006F60A3" w:rsidRDefault="008E50FA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F60A3">
        <w:trPr>
          <w:trHeight w:val="614"/>
          <w:jc w:val="center"/>
        </w:trPr>
        <w:tc>
          <w:tcPr>
            <w:tcW w:w="727" w:type="dxa"/>
            <w:shd w:val="clear" w:color="auto" w:fill="FFFFFF"/>
          </w:tcPr>
          <w:p w:rsidR="006F60A3" w:rsidRDefault="006F60A3">
            <w:pPr>
              <w:numPr>
                <w:ilvl w:val="0"/>
                <w:numId w:val="8"/>
              </w:numPr>
            </w:pPr>
          </w:p>
        </w:tc>
        <w:tc>
          <w:tcPr>
            <w:tcW w:w="1080" w:type="dxa"/>
            <w:shd w:val="clear" w:color="auto" w:fill="FFFFFF"/>
          </w:tcPr>
          <w:p w:rsidR="006F60A3" w:rsidRDefault="008E50FA"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导入报文</w:t>
            </w:r>
          </w:p>
        </w:tc>
        <w:tc>
          <w:tcPr>
            <w:tcW w:w="2217" w:type="dxa"/>
            <w:shd w:val="clear" w:color="auto" w:fill="FFFFFF"/>
          </w:tcPr>
          <w:p w:rsidR="006F60A3" w:rsidRDefault="008E50FA">
            <w:r>
              <w:rPr>
                <w:rFonts w:hint="eastAsia"/>
              </w:rPr>
              <w:t>企业资质申请</w:t>
            </w:r>
          </w:p>
        </w:tc>
        <w:tc>
          <w:tcPr>
            <w:tcW w:w="2174" w:type="dxa"/>
            <w:shd w:val="clear" w:color="auto" w:fill="FFFFFF"/>
          </w:tcPr>
          <w:p w:rsidR="006F60A3" w:rsidRDefault="008E50FA">
            <w:r>
              <w:rPr>
                <w:rFonts w:hint="eastAsia"/>
              </w:rPr>
              <w:t>企业导入数据后</w:t>
            </w:r>
          </w:p>
        </w:tc>
        <w:tc>
          <w:tcPr>
            <w:tcW w:w="2176" w:type="dxa"/>
            <w:shd w:val="clear" w:color="auto" w:fill="FFFFFF"/>
          </w:tcPr>
          <w:p w:rsidR="006F60A3" w:rsidRDefault="008E50FA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数据中心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F60A3" w:rsidRDefault="006F60A3">
            <w:pPr>
              <w:rPr>
                <w:b/>
              </w:rPr>
            </w:pPr>
          </w:p>
        </w:tc>
      </w:tr>
      <w:tr w:rsidR="006F60A3">
        <w:trPr>
          <w:trHeight w:val="614"/>
          <w:jc w:val="center"/>
        </w:trPr>
        <w:tc>
          <w:tcPr>
            <w:tcW w:w="727" w:type="dxa"/>
            <w:shd w:val="clear" w:color="auto" w:fill="FFFFFF"/>
          </w:tcPr>
          <w:p w:rsidR="006F60A3" w:rsidRDefault="006F60A3">
            <w:pPr>
              <w:numPr>
                <w:ilvl w:val="0"/>
                <w:numId w:val="8"/>
              </w:numPr>
            </w:pPr>
          </w:p>
        </w:tc>
        <w:tc>
          <w:tcPr>
            <w:tcW w:w="1080" w:type="dxa"/>
            <w:shd w:val="clear" w:color="auto" w:fill="FFFFFF"/>
          </w:tcPr>
          <w:p w:rsidR="006F60A3" w:rsidRDefault="008E50FA"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导入报文</w:t>
            </w:r>
          </w:p>
        </w:tc>
        <w:tc>
          <w:tcPr>
            <w:tcW w:w="2217" w:type="dxa"/>
            <w:shd w:val="clear" w:color="auto" w:fill="FFFFFF"/>
          </w:tcPr>
          <w:p w:rsidR="006F60A3" w:rsidRDefault="008E50FA">
            <w:r>
              <w:rPr>
                <w:rFonts w:hint="eastAsia"/>
              </w:rPr>
              <w:t>电子账册</w:t>
            </w:r>
          </w:p>
        </w:tc>
        <w:tc>
          <w:tcPr>
            <w:tcW w:w="2174" w:type="dxa"/>
            <w:shd w:val="clear" w:color="auto" w:fill="FFFFFF"/>
          </w:tcPr>
          <w:p w:rsidR="006F60A3" w:rsidRDefault="008E50FA">
            <w:r>
              <w:rPr>
                <w:rFonts w:hint="eastAsia"/>
              </w:rPr>
              <w:t>企业导入数据后</w:t>
            </w:r>
          </w:p>
        </w:tc>
        <w:tc>
          <w:tcPr>
            <w:tcW w:w="2176" w:type="dxa"/>
            <w:shd w:val="clear" w:color="auto" w:fill="FFFFFF"/>
          </w:tcPr>
          <w:p w:rsidR="006F60A3" w:rsidRDefault="008E50FA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数据中心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F60A3" w:rsidRDefault="006F60A3">
            <w:pPr>
              <w:rPr>
                <w:b/>
              </w:rPr>
            </w:pPr>
          </w:p>
        </w:tc>
      </w:tr>
      <w:tr w:rsidR="006F60A3">
        <w:trPr>
          <w:trHeight w:val="614"/>
          <w:jc w:val="center"/>
        </w:trPr>
        <w:tc>
          <w:tcPr>
            <w:tcW w:w="727" w:type="dxa"/>
            <w:shd w:val="clear" w:color="auto" w:fill="FFFFFF"/>
          </w:tcPr>
          <w:p w:rsidR="006F60A3" w:rsidRDefault="006F60A3">
            <w:pPr>
              <w:numPr>
                <w:ilvl w:val="0"/>
                <w:numId w:val="8"/>
              </w:numPr>
            </w:pPr>
          </w:p>
        </w:tc>
        <w:tc>
          <w:tcPr>
            <w:tcW w:w="1080" w:type="dxa"/>
            <w:shd w:val="clear" w:color="auto" w:fill="FFFFFF"/>
          </w:tcPr>
          <w:p w:rsidR="006F60A3" w:rsidRDefault="008E50FA"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导入报文</w:t>
            </w:r>
          </w:p>
        </w:tc>
        <w:tc>
          <w:tcPr>
            <w:tcW w:w="2217" w:type="dxa"/>
            <w:shd w:val="clear" w:color="auto" w:fill="FFFFFF"/>
          </w:tcPr>
          <w:p w:rsidR="006F60A3" w:rsidRDefault="008E50FA">
            <w:r>
              <w:rPr>
                <w:rFonts w:hint="eastAsia"/>
              </w:rPr>
              <w:t>核销数据</w:t>
            </w:r>
          </w:p>
        </w:tc>
        <w:tc>
          <w:tcPr>
            <w:tcW w:w="2174" w:type="dxa"/>
            <w:shd w:val="clear" w:color="auto" w:fill="FFFFFF"/>
          </w:tcPr>
          <w:p w:rsidR="006F60A3" w:rsidRDefault="008E50FA">
            <w:r>
              <w:rPr>
                <w:rFonts w:hint="eastAsia"/>
              </w:rPr>
              <w:t>企业导入数据后</w:t>
            </w:r>
          </w:p>
        </w:tc>
        <w:tc>
          <w:tcPr>
            <w:tcW w:w="2176" w:type="dxa"/>
            <w:shd w:val="clear" w:color="auto" w:fill="FFFFFF"/>
          </w:tcPr>
          <w:p w:rsidR="006F60A3" w:rsidRDefault="008E50FA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数据中心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F60A3" w:rsidRDefault="006F60A3">
            <w:pPr>
              <w:rPr>
                <w:color w:val="FF0000"/>
              </w:rPr>
            </w:pPr>
          </w:p>
        </w:tc>
      </w:tr>
      <w:tr w:rsidR="006F60A3">
        <w:trPr>
          <w:trHeight w:val="614"/>
          <w:jc w:val="center"/>
        </w:trPr>
        <w:tc>
          <w:tcPr>
            <w:tcW w:w="727" w:type="dxa"/>
            <w:shd w:val="clear" w:color="auto" w:fill="FFFFFF"/>
          </w:tcPr>
          <w:p w:rsidR="006F60A3" w:rsidRDefault="006F60A3">
            <w:pPr>
              <w:numPr>
                <w:ilvl w:val="0"/>
                <w:numId w:val="8"/>
              </w:numPr>
            </w:pPr>
          </w:p>
        </w:tc>
        <w:tc>
          <w:tcPr>
            <w:tcW w:w="1080" w:type="dxa"/>
            <w:shd w:val="clear" w:color="auto" w:fill="FFFFFF"/>
          </w:tcPr>
          <w:p w:rsidR="006F60A3" w:rsidRDefault="008E50FA"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导入报文</w:t>
            </w:r>
          </w:p>
        </w:tc>
        <w:tc>
          <w:tcPr>
            <w:tcW w:w="2217" w:type="dxa"/>
            <w:shd w:val="clear" w:color="auto" w:fill="FFFFFF"/>
          </w:tcPr>
          <w:p w:rsidR="006F60A3" w:rsidRDefault="008E50FA">
            <w:r>
              <w:rPr>
                <w:rFonts w:hint="eastAsia"/>
              </w:rPr>
              <w:t>核注清单</w:t>
            </w:r>
          </w:p>
        </w:tc>
        <w:tc>
          <w:tcPr>
            <w:tcW w:w="2174" w:type="dxa"/>
            <w:shd w:val="clear" w:color="auto" w:fill="FFFFFF"/>
          </w:tcPr>
          <w:p w:rsidR="006F60A3" w:rsidRDefault="008E50FA">
            <w:r>
              <w:rPr>
                <w:rFonts w:hint="eastAsia"/>
              </w:rPr>
              <w:t>企业导入数据后</w:t>
            </w:r>
          </w:p>
        </w:tc>
        <w:tc>
          <w:tcPr>
            <w:tcW w:w="2176" w:type="dxa"/>
            <w:shd w:val="clear" w:color="auto" w:fill="FFFFFF"/>
          </w:tcPr>
          <w:p w:rsidR="006F60A3" w:rsidRDefault="008E50FA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数据中心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F60A3" w:rsidRDefault="006F60A3">
            <w:pPr>
              <w:rPr>
                <w:b/>
              </w:rPr>
            </w:pPr>
          </w:p>
        </w:tc>
      </w:tr>
      <w:tr w:rsidR="006F60A3">
        <w:trPr>
          <w:trHeight w:val="627"/>
          <w:jc w:val="center"/>
        </w:trPr>
        <w:tc>
          <w:tcPr>
            <w:tcW w:w="727" w:type="dxa"/>
            <w:shd w:val="clear" w:color="auto" w:fill="FFFFFF"/>
          </w:tcPr>
          <w:p w:rsidR="006F60A3" w:rsidRDefault="006F60A3">
            <w:pPr>
              <w:numPr>
                <w:ilvl w:val="0"/>
                <w:numId w:val="8"/>
              </w:numPr>
            </w:pPr>
          </w:p>
        </w:tc>
        <w:tc>
          <w:tcPr>
            <w:tcW w:w="1080" w:type="dxa"/>
            <w:shd w:val="clear" w:color="auto" w:fill="FFFFFF"/>
          </w:tcPr>
          <w:p w:rsidR="006F60A3" w:rsidRDefault="008E50FA">
            <w:r>
              <w:rPr>
                <w:rFonts w:hint="eastAsia"/>
              </w:rPr>
              <w:t>EMS201</w:t>
            </w:r>
          </w:p>
        </w:tc>
        <w:tc>
          <w:tcPr>
            <w:tcW w:w="2217" w:type="dxa"/>
            <w:shd w:val="clear" w:color="auto" w:fill="FFFFFF"/>
          </w:tcPr>
          <w:p w:rsidR="006F60A3" w:rsidRDefault="008E50FA">
            <w:r>
              <w:rPr>
                <w:rFonts w:hint="eastAsia"/>
              </w:rPr>
              <w:t>企业资质申请回执</w:t>
            </w:r>
          </w:p>
        </w:tc>
        <w:tc>
          <w:tcPr>
            <w:tcW w:w="2174" w:type="dxa"/>
            <w:shd w:val="clear" w:color="auto" w:fill="FFFFFF"/>
          </w:tcPr>
          <w:p w:rsidR="006F60A3" w:rsidRDefault="008E50FA">
            <w:r>
              <w:rPr>
                <w:rFonts w:hint="eastAsia"/>
              </w:rPr>
              <w:t>接收到海关内网回执后</w:t>
            </w:r>
          </w:p>
        </w:tc>
        <w:tc>
          <w:tcPr>
            <w:tcW w:w="2176" w:type="dxa"/>
            <w:shd w:val="clear" w:color="auto" w:fill="FFFFFF"/>
          </w:tcPr>
          <w:p w:rsidR="006F60A3" w:rsidRDefault="008E50FA">
            <w:r>
              <w:rPr>
                <w:rFonts w:hint="eastAsia"/>
              </w:rPr>
              <w:t>数据中心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企业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F60A3" w:rsidRDefault="006F60A3">
            <w:pPr>
              <w:rPr>
                <w:b/>
              </w:rPr>
            </w:pPr>
          </w:p>
        </w:tc>
      </w:tr>
      <w:tr w:rsidR="006F60A3">
        <w:trPr>
          <w:trHeight w:val="764"/>
          <w:jc w:val="center"/>
        </w:trPr>
        <w:tc>
          <w:tcPr>
            <w:tcW w:w="727" w:type="dxa"/>
            <w:shd w:val="clear" w:color="auto" w:fill="FFFFFF"/>
          </w:tcPr>
          <w:p w:rsidR="006F60A3" w:rsidRDefault="008E50FA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6.</w:t>
            </w:r>
          </w:p>
          <w:p w:rsidR="006F60A3" w:rsidRDefault="006F60A3">
            <w:pPr>
              <w:ind w:left="57"/>
            </w:pPr>
          </w:p>
        </w:tc>
        <w:tc>
          <w:tcPr>
            <w:tcW w:w="1080" w:type="dxa"/>
            <w:shd w:val="clear" w:color="auto" w:fill="FFFFFF"/>
          </w:tcPr>
          <w:p w:rsidR="006F60A3" w:rsidRDefault="008E50FA">
            <w:r>
              <w:rPr>
                <w:rFonts w:hint="eastAsia"/>
              </w:rPr>
              <w:t>EMS211</w:t>
            </w:r>
          </w:p>
        </w:tc>
        <w:tc>
          <w:tcPr>
            <w:tcW w:w="2217" w:type="dxa"/>
            <w:shd w:val="clear" w:color="auto" w:fill="FFFFFF"/>
          </w:tcPr>
          <w:p w:rsidR="006F60A3" w:rsidRDefault="008E50FA">
            <w:r>
              <w:rPr>
                <w:rFonts w:hint="eastAsia"/>
              </w:rPr>
              <w:t>电子账册回执</w:t>
            </w:r>
          </w:p>
        </w:tc>
        <w:tc>
          <w:tcPr>
            <w:tcW w:w="2174" w:type="dxa"/>
            <w:shd w:val="clear" w:color="auto" w:fill="FFFFFF"/>
          </w:tcPr>
          <w:p w:rsidR="006F60A3" w:rsidRDefault="008E50FA">
            <w:r>
              <w:rPr>
                <w:rFonts w:hint="eastAsia"/>
              </w:rPr>
              <w:t>接收到海关内网回执后</w:t>
            </w:r>
          </w:p>
        </w:tc>
        <w:tc>
          <w:tcPr>
            <w:tcW w:w="2176" w:type="dxa"/>
            <w:shd w:val="clear" w:color="auto" w:fill="FFFFFF"/>
          </w:tcPr>
          <w:p w:rsidR="006F60A3" w:rsidRDefault="008E50FA">
            <w:r>
              <w:rPr>
                <w:rFonts w:hint="eastAsia"/>
              </w:rPr>
              <w:t>数据中心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企业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F60A3" w:rsidRDefault="006F60A3">
            <w:pPr>
              <w:rPr>
                <w:b/>
              </w:rPr>
            </w:pPr>
          </w:p>
        </w:tc>
      </w:tr>
      <w:tr w:rsidR="006F60A3">
        <w:trPr>
          <w:trHeight w:val="614"/>
          <w:jc w:val="center"/>
        </w:trPr>
        <w:tc>
          <w:tcPr>
            <w:tcW w:w="727" w:type="dxa"/>
            <w:shd w:val="clear" w:color="auto" w:fill="FFFFFF"/>
          </w:tcPr>
          <w:p w:rsidR="006F60A3" w:rsidRDefault="008E50FA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7.</w:t>
            </w:r>
          </w:p>
        </w:tc>
        <w:tc>
          <w:tcPr>
            <w:tcW w:w="1080" w:type="dxa"/>
            <w:shd w:val="clear" w:color="auto" w:fill="FFFFFF"/>
          </w:tcPr>
          <w:p w:rsidR="006F60A3" w:rsidRDefault="008E50FA">
            <w:r>
              <w:rPr>
                <w:rFonts w:hint="eastAsia"/>
              </w:rPr>
              <w:t>EMS221</w:t>
            </w:r>
          </w:p>
        </w:tc>
        <w:tc>
          <w:tcPr>
            <w:tcW w:w="2217" w:type="dxa"/>
            <w:shd w:val="clear" w:color="auto" w:fill="FFFFFF"/>
          </w:tcPr>
          <w:p w:rsidR="006F60A3" w:rsidRDefault="008E50FA">
            <w:r>
              <w:rPr>
                <w:rFonts w:hint="eastAsia"/>
              </w:rPr>
              <w:t>核销数据回执</w:t>
            </w:r>
          </w:p>
        </w:tc>
        <w:tc>
          <w:tcPr>
            <w:tcW w:w="2174" w:type="dxa"/>
            <w:shd w:val="clear" w:color="auto" w:fill="FFFFFF"/>
          </w:tcPr>
          <w:p w:rsidR="006F60A3" w:rsidRDefault="008E50FA">
            <w:r>
              <w:rPr>
                <w:rFonts w:hint="eastAsia"/>
              </w:rPr>
              <w:t>接收到海关内网回执后</w:t>
            </w:r>
          </w:p>
        </w:tc>
        <w:tc>
          <w:tcPr>
            <w:tcW w:w="2176" w:type="dxa"/>
            <w:shd w:val="clear" w:color="auto" w:fill="FFFFFF"/>
          </w:tcPr>
          <w:p w:rsidR="006F60A3" w:rsidRDefault="008E50FA">
            <w:r>
              <w:rPr>
                <w:rFonts w:hint="eastAsia"/>
              </w:rPr>
              <w:t>数据中心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企业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F60A3" w:rsidRDefault="006F60A3">
            <w:pPr>
              <w:rPr>
                <w:b/>
              </w:rPr>
            </w:pPr>
          </w:p>
        </w:tc>
      </w:tr>
      <w:tr w:rsidR="006F60A3">
        <w:trPr>
          <w:trHeight w:val="614"/>
          <w:jc w:val="center"/>
        </w:trPr>
        <w:tc>
          <w:tcPr>
            <w:tcW w:w="727" w:type="dxa"/>
            <w:shd w:val="clear" w:color="auto" w:fill="FFFFFF"/>
          </w:tcPr>
          <w:p w:rsidR="006F60A3" w:rsidRDefault="008E50FA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8.</w:t>
            </w:r>
          </w:p>
        </w:tc>
        <w:tc>
          <w:tcPr>
            <w:tcW w:w="1080" w:type="dxa"/>
            <w:shd w:val="clear" w:color="auto" w:fill="FFFFFF"/>
          </w:tcPr>
          <w:p w:rsidR="006F60A3" w:rsidRDefault="008E50FA">
            <w:r>
              <w:rPr>
                <w:rFonts w:hint="eastAsia"/>
              </w:rPr>
              <w:t>INV201</w:t>
            </w:r>
          </w:p>
        </w:tc>
        <w:tc>
          <w:tcPr>
            <w:tcW w:w="2217" w:type="dxa"/>
            <w:shd w:val="clear" w:color="auto" w:fill="FFFFFF"/>
          </w:tcPr>
          <w:p w:rsidR="006F60A3" w:rsidRDefault="008E50FA">
            <w:r>
              <w:rPr>
                <w:rFonts w:hint="eastAsia"/>
              </w:rPr>
              <w:t>核注清单回执</w:t>
            </w:r>
          </w:p>
        </w:tc>
        <w:tc>
          <w:tcPr>
            <w:tcW w:w="2174" w:type="dxa"/>
            <w:shd w:val="clear" w:color="auto" w:fill="FFFFFF"/>
          </w:tcPr>
          <w:p w:rsidR="006F60A3" w:rsidRDefault="008E50FA">
            <w:r>
              <w:rPr>
                <w:rFonts w:hint="eastAsia"/>
              </w:rPr>
              <w:t>接收到海关内网回执后</w:t>
            </w:r>
          </w:p>
        </w:tc>
        <w:tc>
          <w:tcPr>
            <w:tcW w:w="2176" w:type="dxa"/>
            <w:shd w:val="clear" w:color="auto" w:fill="FFFFFF"/>
          </w:tcPr>
          <w:p w:rsidR="006F60A3" w:rsidRDefault="008E50FA">
            <w:r>
              <w:rPr>
                <w:rFonts w:hint="eastAsia"/>
              </w:rPr>
              <w:t>数据中心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企业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6F60A3" w:rsidRDefault="006F60A3">
            <w:pPr>
              <w:rPr>
                <w:b/>
              </w:rPr>
            </w:pPr>
          </w:p>
        </w:tc>
      </w:tr>
      <w:tr w:rsidR="006F60A3">
        <w:trPr>
          <w:trHeight w:val="614"/>
          <w:jc w:val="center"/>
        </w:trPr>
        <w:tc>
          <w:tcPr>
            <w:tcW w:w="727" w:type="dxa"/>
            <w:tcBorders>
              <w:top w:val="threeDEmboss" w:sz="18" w:space="0" w:color="auto"/>
              <w:left w:val="threeDEmboss" w:sz="18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FFFFFF"/>
          </w:tcPr>
          <w:p w:rsidR="006F60A3" w:rsidRDefault="008E50FA">
            <w:pPr>
              <w:ind w:left="57"/>
            </w:pPr>
            <w:r>
              <w:rPr>
                <w:rFonts w:hint="eastAsia"/>
              </w:rPr>
              <w:t>9.</w:t>
            </w:r>
          </w:p>
        </w:tc>
        <w:tc>
          <w:tcPr>
            <w:tcW w:w="1080" w:type="dxa"/>
            <w:tcBorders>
              <w:top w:val="threeDEmboss" w:sz="18" w:space="0" w:color="auto"/>
              <w:left w:val="single" w:sz="4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FFFFFF"/>
          </w:tcPr>
          <w:p w:rsidR="006F60A3" w:rsidRDefault="008E50FA">
            <w:r>
              <w:rPr>
                <w:rFonts w:hint="eastAsia"/>
              </w:rPr>
              <w:t>EMS212</w:t>
            </w:r>
          </w:p>
        </w:tc>
        <w:tc>
          <w:tcPr>
            <w:tcW w:w="2217" w:type="dxa"/>
            <w:tcBorders>
              <w:top w:val="threeDEmboss" w:sz="18" w:space="0" w:color="auto"/>
              <w:left w:val="single" w:sz="4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FFFFFF"/>
          </w:tcPr>
          <w:p w:rsidR="006F60A3" w:rsidRDefault="008E50FA">
            <w:r>
              <w:rPr>
                <w:rFonts w:hint="eastAsia"/>
              </w:rPr>
              <w:t>账册单耗质疑补充申报回执</w:t>
            </w:r>
          </w:p>
        </w:tc>
        <w:tc>
          <w:tcPr>
            <w:tcW w:w="2174" w:type="dxa"/>
            <w:tcBorders>
              <w:top w:val="threeDEmboss" w:sz="18" w:space="0" w:color="auto"/>
              <w:left w:val="single" w:sz="4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FFFFFF"/>
          </w:tcPr>
          <w:p w:rsidR="006F60A3" w:rsidRDefault="008E50FA">
            <w:r>
              <w:rPr>
                <w:rFonts w:hint="eastAsia"/>
              </w:rPr>
              <w:t>接收到海关内网回执后</w:t>
            </w:r>
          </w:p>
        </w:tc>
        <w:tc>
          <w:tcPr>
            <w:tcW w:w="2176" w:type="dxa"/>
            <w:tcBorders>
              <w:top w:val="threeDEmboss" w:sz="18" w:space="0" w:color="auto"/>
              <w:left w:val="single" w:sz="4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FFFFFF"/>
          </w:tcPr>
          <w:p w:rsidR="006F60A3" w:rsidRDefault="008E50FA">
            <w:r>
              <w:rPr>
                <w:rFonts w:hint="eastAsia"/>
              </w:rPr>
              <w:t>海关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数据中心</w:t>
            </w:r>
          </w:p>
        </w:tc>
        <w:tc>
          <w:tcPr>
            <w:tcW w:w="1080" w:type="dxa"/>
            <w:tcBorders>
              <w:top w:val="threeDEmboss" w:sz="18" w:space="0" w:color="auto"/>
              <w:left w:val="single" w:sz="4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FFFFFF"/>
            <w:vAlign w:val="center"/>
          </w:tcPr>
          <w:p w:rsidR="006F60A3" w:rsidRDefault="006F60A3">
            <w:pPr>
              <w:rPr>
                <w:b/>
              </w:rPr>
            </w:pPr>
          </w:p>
        </w:tc>
      </w:tr>
      <w:tr w:rsidR="006F60A3">
        <w:trPr>
          <w:trHeight w:val="614"/>
          <w:jc w:val="center"/>
        </w:trPr>
        <w:tc>
          <w:tcPr>
            <w:tcW w:w="727" w:type="dxa"/>
            <w:tcBorders>
              <w:top w:val="threeDEmboss" w:sz="18" w:space="0" w:color="auto"/>
              <w:left w:val="threeDEmboss" w:sz="18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FFFFFF"/>
          </w:tcPr>
          <w:p w:rsidR="006F60A3" w:rsidRDefault="008E50FA">
            <w:r>
              <w:rPr>
                <w:rFonts w:hint="eastAsia"/>
              </w:rPr>
              <w:t>10.</w:t>
            </w:r>
          </w:p>
        </w:tc>
        <w:tc>
          <w:tcPr>
            <w:tcW w:w="1080" w:type="dxa"/>
            <w:tcBorders>
              <w:top w:val="threeDEmboss" w:sz="18" w:space="0" w:color="auto"/>
              <w:left w:val="single" w:sz="4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FFFFFF"/>
          </w:tcPr>
          <w:p w:rsidR="006F60A3" w:rsidRDefault="008E50FA">
            <w:r>
              <w:rPr>
                <w:rFonts w:hint="eastAsia"/>
              </w:rPr>
              <w:t>INV211</w:t>
            </w:r>
          </w:p>
        </w:tc>
        <w:tc>
          <w:tcPr>
            <w:tcW w:w="2217" w:type="dxa"/>
            <w:tcBorders>
              <w:top w:val="threeDEmboss" w:sz="18" w:space="0" w:color="auto"/>
              <w:left w:val="single" w:sz="4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FFFFFF"/>
          </w:tcPr>
          <w:p w:rsidR="006F60A3" w:rsidRDefault="008E50FA">
            <w:r>
              <w:rPr>
                <w:rFonts w:hint="eastAsia"/>
              </w:rPr>
              <w:t>核注清单记账回执</w:t>
            </w:r>
          </w:p>
        </w:tc>
        <w:tc>
          <w:tcPr>
            <w:tcW w:w="2174" w:type="dxa"/>
            <w:tcBorders>
              <w:top w:val="threeDEmboss" w:sz="18" w:space="0" w:color="auto"/>
              <w:left w:val="single" w:sz="4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FFFFFF"/>
          </w:tcPr>
          <w:p w:rsidR="006F60A3" w:rsidRDefault="008E50FA">
            <w:r>
              <w:rPr>
                <w:rFonts w:hint="eastAsia"/>
              </w:rPr>
              <w:t>接收到海关内网回执后</w:t>
            </w:r>
          </w:p>
        </w:tc>
        <w:tc>
          <w:tcPr>
            <w:tcW w:w="2176" w:type="dxa"/>
            <w:tcBorders>
              <w:top w:val="threeDEmboss" w:sz="18" w:space="0" w:color="auto"/>
              <w:left w:val="single" w:sz="4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FFFFFF"/>
          </w:tcPr>
          <w:p w:rsidR="006F60A3" w:rsidRDefault="008E50FA">
            <w:r>
              <w:rPr>
                <w:rFonts w:hint="eastAsia"/>
              </w:rPr>
              <w:t>海关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数据中心</w:t>
            </w:r>
          </w:p>
        </w:tc>
        <w:tc>
          <w:tcPr>
            <w:tcW w:w="1080" w:type="dxa"/>
            <w:tcBorders>
              <w:top w:val="threeDEmboss" w:sz="18" w:space="0" w:color="auto"/>
              <w:left w:val="single" w:sz="4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FFFFFF"/>
            <w:vAlign w:val="center"/>
          </w:tcPr>
          <w:p w:rsidR="006F60A3" w:rsidRDefault="006F60A3">
            <w:pPr>
              <w:rPr>
                <w:b/>
              </w:rPr>
            </w:pPr>
          </w:p>
        </w:tc>
      </w:tr>
      <w:tr w:rsidR="006F60A3">
        <w:trPr>
          <w:trHeight w:val="614"/>
          <w:jc w:val="center"/>
        </w:trPr>
        <w:tc>
          <w:tcPr>
            <w:tcW w:w="727" w:type="dxa"/>
            <w:tcBorders>
              <w:top w:val="threeDEmboss" w:sz="18" w:space="0" w:color="auto"/>
              <w:left w:val="threeDEmboss" w:sz="18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FFFFFF"/>
          </w:tcPr>
          <w:p w:rsidR="006F60A3" w:rsidRDefault="008E50FA">
            <w:r>
              <w:rPr>
                <w:rFonts w:hint="eastAsia"/>
              </w:rPr>
              <w:t>11.</w:t>
            </w:r>
          </w:p>
        </w:tc>
        <w:tc>
          <w:tcPr>
            <w:tcW w:w="1080" w:type="dxa"/>
            <w:tcBorders>
              <w:top w:val="threeDEmboss" w:sz="18" w:space="0" w:color="auto"/>
              <w:left w:val="single" w:sz="4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FFFFFF"/>
          </w:tcPr>
          <w:p w:rsidR="006F60A3" w:rsidRDefault="008E50FA">
            <w:r>
              <w:rPr>
                <w:rFonts w:hint="eastAsia"/>
              </w:rPr>
              <w:t>EMS213</w:t>
            </w:r>
          </w:p>
        </w:tc>
        <w:tc>
          <w:tcPr>
            <w:tcW w:w="2217" w:type="dxa"/>
            <w:tcBorders>
              <w:top w:val="threeDEmboss" w:sz="18" w:space="0" w:color="auto"/>
              <w:left w:val="single" w:sz="4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FFFFFF"/>
          </w:tcPr>
          <w:p w:rsidR="006F60A3" w:rsidRDefault="008E50FA">
            <w:r>
              <w:rPr>
                <w:rFonts w:hint="eastAsia"/>
              </w:rPr>
              <w:t>账册与电子口岸同步回执</w:t>
            </w:r>
          </w:p>
        </w:tc>
        <w:tc>
          <w:tcPr>
            <w:tcW w:w="2174" w:type="dxa"/>
            <w:tcBorders>
              <w:top w:val="threeDEmboss" w:sz="18" w:space="0" w:color="auto"/>
              <w:left w:val="single" w:sz="4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FFFFFF"/>
          </w:tcPr>
          <w:p w:rsidR="006F60A3" w:rsidRDefault="008E50FA">
            <w:r>
              <w:rPr>
                <w:rFonts w:hint="eastAsia"/>
              </w:rPr>
              <w:t>接收到海关内网回执后</w:t>
            </w:r>
          </w:p>
        </w:tc>
        <w:tc>
          <w:tcPr>
            <w:tcW w:w="2176" w:type="dxa"/>
            <w:tcBorders>
              <w:top w:val="threeDEmboss" w:sz="18" w:space="0" w:color="auto"/>
              <w:left w:val="single" w:sz="4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FFFFFF"/>
          </w:tcPr>
          <w:p w:rsidR="006F60A3" w:rsidRDefault="008E50FA">
            <w:r>
              <w:rPr>
                <w:rFonts w:hint="eastAsia"/>
              </w:rPr>
              <w:t>海关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数据中心</w:t>
            </w:r>
          </w:p>
        </w:tc>
        <w:tc>
          <w:tcPr>
            <w:tcW w:w="1080" w:type="dxa"/>
            <w:tcBorders>
              <w:top w:val="threeDEmboss" w:sz="18" w:space="0" w:color="auto"/>
              <w:left w:val="single" w:sz="4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FFFFFF"/>
            <w:vAlign w:val="center"/>
          </w:tcPr>
          <w:p w:rsidR="006F60A3" w:rsidRDefault="006F60A3">
            <w:pPr>
              <w:rPr>
                <w:b/>
              </w:rPr>
            </w:pPr>
          </w:p>
        </w:tc>
      </w:tr>
      <w:tr w:rsidR="006F60A3">
        <w:trPr>
          <w:trHeight w:val="614"/>
          <w:jc w:val="center"/>
        </w:trPr>
        <w:tc>
          <w:tcPr>
            <w:tcW w:w="727" w:type="dxa"/>
            <w:tcBorders>
              <w:top w:val="threeDEmboss" w:sz="18" w:space="0" w:color="auto"/>
              <w:left w:val="threeDEmboss" w:sz="18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FFFFFF"/>
          </w:tcPr>
          <w:p w:rsidR="006F60A3" w:rsidRDefault="008E50FA">
            <w:r>
              <w:rPr>
                <w:rFonts w:hint="eastAsia"/>
              </w:rPr>
              <w:t>12.</w:t>
            </w:r>
          </w:p>
        </w:tc>
        <w:tc>
          <w:tcPr>
            <w:tcW w:w="1080" w:type="dxa"/>
            <w:tcBorders>
              <w:top w:val="threeDEmboss" w:sz="18" w:space="0" w:color="auto"/>
              <w:left w:val="single" w:sz="4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FFFFFF"/>
          </w:tcPr>
          <w:p w:rsidR="006F60A3" w:rsidRDefault="008E50FA">
            <w:r>
              <w:rPr>
                <w:rFonts w:hint="eastAsia"/>
              </w:rPr>
              <w:t>EMS301</w:t>
            </w:r>
          </w:p>
        </w:tc>
        <w:tc>
          <w:tcPr>
            <w:tcW w:w="2217" w:type="dxa"/>
            <w:tcBorders>
              <w:top w:val="threeDEmboss" w:sz="18" w:space="0" w:color="auto"/>
              <w:left w:val="single" w:sz="4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FFFFFF"/>
          </w:tcPr>
          <w:p w:rsidR="006F60A3" w:rsidRDefault="008E50FA">
            <w:r>
              <w:rPr>
                <w:rFonts w:hint="eastAsia"/>
              </w:rPr>
              <w:t>账册同步报文</w:t>
            </w:r>
          </w:p>
        </w:tc>
        <w:tc>
          <w:tcPr>
            <w:tcW w:w="2174" w:type="dxa"/>
            <w:tcBorders>
              <w:top w:val="threeDEmboss" w:sz="18" w:space="0" w:color="auto"/>
              <w:left w:val="single" w:sz="4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FFFFFF"/>
          </w:tcPr>
          <w:p w:rsidR="006F60A3" w:rsidRDefault="008E50FA">
            <w:r>
              <w:rPr>
                <w:rFonts w:hint="eastAsia"/>
              </w:rPr>
              <w:t>接收到海关内网回执后</w:t>
            </w:r>
          </w:p>
        </w:tc>
        <w:tc>
          <w:tcPr>
            <w:tcW w:w="2176" w:type="dxa"/>
            <w:tcBorders>
              <w:top w:val="threeDEmboss" w:sz="18" w:space="0" w:color="auto"/>
              <w:left w:val="single" w:sz="4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FFFFFF"/>
          </w:tcPr>
          <w:p w:rsidR="006F60A3" w:rsidRDefault="008E50FA">
            <w:r>
              <w:rPr>
                <w:rFonts w:hint="eastAsia"/>
              </w:rPr>
              <w:t>海关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数据中心</w:t>
            </w:r>
          </w:p>
        </w:tc>
        <w:tc>
          <w:tcPr>
            <w:tcW w:w="1080" w:type="dxa"/>
            <w:tcBorders>
              <w:top w:val="threeDEmboss" w:sz="18" w:space="0" w:color="auto"/>
              <w:left w:val="single" w:sz="4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FFFFFF"/>
            <w:vAlign w:val="center"/>
          </w:tcPr>
          <w:p w:rsidR="006F60A3" w:rsidRDefault="006F60A3">
            <w:pPr>
              <w:rPr>
                <w:b/>
              </w:rPr>
            </w:pPr>
          </w:p>
        </w:tc>
      </w:tr>
    </w:tbl>
    <w:p w:rsidR="006F60A3" w:rsidRDefault="006F60A3"/>
    <w:p w:rsidR="006F60A3" w:rsidRDefault="006F60A3"/>
    <w:p w:rsidR="006F60A3" w:rsidRDefault="008E50FA">
      <w:pPr>
        <w:pStyle w:val="2"/>
        <w:numPr>
          <w:ilvl w:val="1"/>
          <w:numId w:val="4"/>
        </w:numPr>
      </w:pPr>
      <w:r>
        <w:rPr>
          <w:rFonts w:hint="eastAsia"/>
        </w:rPr>
        <w:t>报文定义</w:t>
      </w:r>
    </w:p>
    <w:p w:rsidR="006F60A3" w:rsidRDefault="008E50FA">
      <w:r>
        <w:rPr>
          <w:rFonts w:hint="eastAsia"/>
        </w:rPr>
        <w:t>报文样式如下：</w:t>
      </w:r>
    </w:p>
    <w:p w:rsidR="006F60A3" w:rsidRDefault="008E50FA"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导入数据：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nems:InvtMessage</w:t>
      </w:r>
      <w:r>
        <w:rPr>
          <w:rFonts w:ascii="Times New Roman" w:hAnsi="Times New Roman"/>
          <w:color w:val="FF0000"/>
          <w:kern w:val="0"/>
          <w:sz w:val="24"/>
          <w:szCs w:val="24"/>
          <w:highlight w:val="white"/>
        </w:rPr>
        <w:t xml:space="preserve"> mlns:nems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http://www.chinaport.gov.cn/nems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/>
          <w:color w:val="FF0000"/>
          <w:kern w:val="0"/>
          <w:sz w:val="24"/>
          <w:szCs w:val="24"/>
          <w:highlight w:val="white"/>
        </w:rPr>
        <w:t xml:space="preserve"> xmlns:xsi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http://www.w3.org/2001/XMLSchema-instance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"&gt;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nems:InvtHeadType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nems:SeqNo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201700000000000224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nems:SeqNo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nems:PutrecNo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E010016A0974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nems:PutrecNo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nems:EtpsInnerInvtNo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nems:EtpsInnerInvtNo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nems:BizopEtpsSccd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nems:BizopEtpsSccd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nems:BizopEtpsno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1105910159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nems:BizopEtpsno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nems:BizopEtpsNm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北京中海工物资贸易有限责任公司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nems:BizopEtpsNm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nems:RvsngdEtpsSccd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2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nems:RvsngdEtpsSccd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nems:RcvgdEtpsno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1105910159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nems:RcvgdEtpsno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nems:RcvgdEtpsNm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北京科维克经贸科技发展有限公司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nems:RcvgdEtpsNm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nems:DclEtpsSccd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3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nems:DclEtpsSccd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nems:DclEtpsno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1105910159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nems:DclEtpsno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nems:DclEtpsNm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北京中海工物资贸易有限责任公司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nems:DclEtpsNm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lastRenderedPageBreak/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nems:InputCode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1105910159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nems:InputCode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nems:InputCreditCode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3dasd2312da1230430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nems:InputCreditCode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nems:InputName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北京测试企业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nems:InputName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nems:InputTime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20170412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nems:InputTime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nems:ImpexpPortcd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0100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nems:ImpexpPortcd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nems:DclPlcCuscd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0100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nems:DclPlcCuscd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nems:ImpexpMarkcd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I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nems:ImpexpMarkcd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nems:MtpckEndprdMarkcd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E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nems:MtpckEndprdMarkcd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nems:SupvModecd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0110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nems:SupvModecd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nems:TrspModecd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0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nems:TrspModecd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nems:ListType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B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nems:ListType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nems:DclcusFlag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nems:DclcusFlag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nems:StshipTrsarvNatcd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201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nems:StshipTrsarvNatcd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nems:InvtHeadType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nems:InvtDecHeadType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nems:SeqNo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201700000000000224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nems:SeqNo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nems:PutrecNo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E010016A0974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nems:PutrecNo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nems:BizopEtpsSccd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nems:BizopEtpsSccd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nems:BizopEtpsno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1105910159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nems:BizopEtpsno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nems:BizopEtpsNm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北京中海工物资贸易有限责任公司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nems:BizopEtpsNm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nems:RvsngdEtpsSccd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2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nems:RvsngdEtpsSccd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nems:RcvgdEtpsno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1105910159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nems:RcvgdEtpsno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nems:RcvgdEtpsNm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北京科维克经贸科技发展有限公司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nems:RcvgdEtpsNm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nems:InputCode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1105910159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nems:InputCode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nems:InputCreditCode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3dasd2312da1230430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nems:InputCreditCode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nems:InputName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北京测试企业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nems:InputName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nems:ImpexpPortcd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0100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nems:ImpexpPortcd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nems:DclPlcCuscd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0100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nems:DclPlcCuscd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nems:ImpexpMarkcd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I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nems:ImpexpMarkcd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nems:SupvModecd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0110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nems:SupvModecd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nems:TrspModecd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0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nems:TrspModecd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nems:InvtDecHeadType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nems:SysId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Z7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nems:SysId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nems:OperCusRegCode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1105910159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nems:OperCusRegCode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nems:InvtMessage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6F60A3"/>
    <w:p w:rsidR="006F60A3" w:rsidRDefault="006F60A3"/>
    <w:p w:rsidR="006F60A3" w:rsidRDefault="008E50FA">
      <w:r>
        <w:rPr>
          <w:rFonts w:hint="eastAsia"/>
        </w:rPr>
        <w:t>2</w:t>
      </w:r>
      <w:r>
        <w:rPr>
          <w:rFonts w:hint="eastAsia"/>
        </w:rPr>
        <w:t>、回执报文：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Package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EnvelopInfo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version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1.0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version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business_id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/&gt;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message_id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H2K0000E0100002016041411403000000000002.EMS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message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lastRenderedPageBreak/>
        <w:t>_id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file_name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H2K0000E0100002016041411403000000000002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file_name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message_type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EMS201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message_type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sender_id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H2K0000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sender_id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receiver_id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E010000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receiver_id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send_time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2016-04-16 09:30:47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send_time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EnvelopInfo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DataInfo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PocketInfo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pocket_id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</w:rPr>
        <w:t>E010000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SUB</w:t>
      </w:r>
      <w:r>
        <w:rPr>
          <w:rFonts w:ascii="Times New Roman" w:hAnsi="Times New Roman"/>
          <w:color w:val="000000"/>
          <w:kern w:val="0"/>
          <w:sz w:val="24"/>
          <w:szCs w:val="24"/>
        </w:rPr>
        <w:t>00002016051008305700000000110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pocket_id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total_pocket_qty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3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total_pocket_qty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cur_pocket_no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cur_pocket_no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PocketInfo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BussinessData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EMS201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HdeApprResult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etpsPreentNo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201600000000000021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etpsPreentNo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businessId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12313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businessId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tmsCnt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/&gt;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typecd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typecd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manageResult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manageResult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manageDate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2016-04-12 09:35:47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manageDate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rmk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海关审核通过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rmk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HdeApprResult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CheckInfo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note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海关审核通过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note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CheckInfo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EtArcrpBsc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etArcrpNo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12313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etArcrpNo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chgTmsCnt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0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chgTmsCnt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etpsPreentNo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201600000000000021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etpsPreentNo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masterCuscd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2300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masterCuscd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bizopEtpsSccd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DFDF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bizopEtpsSccd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bizopEtpsno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1105910159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bizopEtpsno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bizopEtpsNm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北京中海工物资贸易有限责任公司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bizopEtpsNm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prcsEtpsSccd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DFSDF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prcsEtpsSccd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prcsEtpsno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1105910159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prcsEtpsno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prcsEtpsNm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北京中海工物资贸易有限责任公司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prcsEtpsNm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dclEtpsSccd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DFSDF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dclEtpsSccd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dclEtpsno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1105910159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dclEtpsno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dclEtpsNm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北京中海工物资贸易有限责任公司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dclEtpsNm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dclEtpsTypecd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dclEtpsTypecd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concAddr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12232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concAddr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telnum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23123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telnum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finishValidTime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2016-04-12 09:30:47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finishValidTime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prcsPrdcAbltAmt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123123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prcsPrdcAbltAmt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apcretNo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12312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apcretNo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riskAssureMarkcd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a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riskAssureMarkcd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rltFormNo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rltFormNo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dclSourceMarkcd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dclSourceMarkcd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dclTypecd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dclTypecd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dclTime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2016-04-12 09:30:47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dclTime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emapvStucd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emapvStucd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exeMarkcd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exeMarkcd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putrecApprTime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2016-04-12 09:30:47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putrecApprTime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chgApprTime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>2016-04-12 09:30:47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chgApprTime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rmk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rmk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EtArcrpBsc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EMS201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BussinessData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DataInfo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1F5C84" w:rsidRDefault="008E50FA" w:rsidP="006F26A1">
      <w:pPr>
        <w:rPr>
          <w:rFonts w:ascii="Times New Roman" w:hAnsi="Times New Roman"/>
          <w:color w:val="0000FF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/>
          <w:color w:val="800000"/>
          <w:kern w:val="0"/>
          <w:sz w:val="24"/>
          <w:szCs w:val="24"/>
          <w:highlight w:val="white"/>
        </w:rPr>
        <w:t>Package</w:t>
      </w:r>
      <w:r>
        <w:rPr>
          <w:rFonts w:ascii="Times New Roman" w:hAnsi="Times New Roman"/>
          <w:color w:val="0000FF"/>
          <w:kern w:val="0"/>
          <w:sz w:val="24"/>
          <w:szCs w:val="24"/>
          <w:highlight w:val="white"/>
        </w:rPr>
        <w:t>&gt;</w:t>
      </w:r>
    </w:p>
    <w:p w:rsidR="006F26A1" w:rsidRPr="001F5C84" w:rsidRDefault="008E50FA" w:rsidP="001F5C84">
      <w:pPr>
        <w:pStyle w:val="2"/>
        <w:numPr>
          <w:ilvl w:val="0"/>
          <w:numId w:val="0"/>
        </w:numPr>
        <w:rPr>
          <w:rFonts w:ascii="Times New Roman" w:hAnsi="Times New Roman"/>
          <w:color w:val="0000FF"/>
          <w:kern w:val="0"/>
          <w:sz w:val="24"/>
          <w:szCs w:val="24"/>
        </w:rPr>
      </w:pPr>
      <w:r w:rsidRPr="001F5C84">
        <w:rPr>
          <w:rFonts w:hint="eastAsia"/>
        </w:rPr>
        <w:t>3.4</w:t>
      </w:r>
      <w:r w:rsidR="006F26A1" w:rsidRPr="00AD67E6">
        <w:rPr>
          <w:rFonts w:hint="eastAsia"/>
        </w:rPr>
        <w:t>数据拆包导入使用说明</w:t>
      </w:r>
    </w:p>
    <w:p w:rsidR="006F26A1" w:rsidRDefault="006F26A1" w:rsidP="006F26A1">
      <w:pPr>
        <w:rPr>
          <w:sz w:val="28"/>
          <w:szCs w:val="28"/>
        </w:rPr>
      </w:pPr>
    </w:p>
    <w:p w:rsidR="006F26A1" w:rsidRDefault="006F26A1" w:rsidP="006F26A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670223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0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6A1" w:rsidRDefault="006F26A1" w:rsidP="006F26A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038725" cy="25527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6A1" w:rsidRDefault="001F5C84" w:rsidP="006F26A1">
      <w:pPr>
        <w:rPr>
          <w:sz w:val="28"/>
          <w:szCs w:val="28"/>
        </w:rPr>
      </w:pPr>
      <w:r>
        <w:rPr>
          <w:rStyle w:val="3Char"/>
          <w:rFonts w:hint="eastAsia"/>
        </w:rPr>
        <w:t>3.4.1</w:t>
      </w:r>
      <w:r w:rsidR="006F26A1">
        <w:rPr>
          <w:rFonts w:hint="eastAsia"/>
          <w:sz w:val="28"/>
          <w:szCs w:val="28"/>
        </w:rPr>
        <w:t>此次修改为了支持账册（报文类型：</w:t>
      </w:r>
      <w:r w:rsidR="006F26A1">
        <w:rPr>
          <w:rFonts w:hint="eastAsia"/>
          <w:sz w:val="28"/>
          <w:szCs w:val="28"/>
        </w:rPr>
        <w:t>EMS111</w:t>
      </w:r>
      <w:r w:rsidR="006F26A1">
        <w:rPr>
          <w:rFonts w:hint="eastAsia"/>
          <w:sz w:val="28"/>
          <w:szCs w:val="28"/>
        </w:rPr>
        <w:t>）以及账册报核（报文类型：</w:t>
      </w:r>
      <w:r w:rsidR="006F26A1">
        <w:rPr>
          <w:rFonts w:hint="eastAsia"/>
          <w:sz w:val="28"/>
          <w:szCs w:val="28"/>
        </w:rPr>
        <w:t>EMS121</w:t>
      </w:r>
      <w:r w:rsidR="006F26A1">
        <w:rPr>
          <w:rFonts w:hint="eastAsia"/>
          <w:sz w:val="28"/>
          <w:szCs w:val="28"/>
        </w:rPr>
        <w:t>）的大数据量导入，仅支持通过</w:t>
      </w:r>
      <w:r w:rsidR="006F26A1">
        <w:rPr>
          <w:rFonts w:hint="eastAsia"/>
          <w:sz w:val="28"/>
          <w:szCs w:val="28"/>
        </w:rPr>
        <w:t>Nems</w:t>
      </w:r>
      <w:r w:rsidR="006F26A1">
        <w:rPr>
          <w:rFonts w:hint="eastAsia"/>
          <w:sz w:val="28"/>
          <w:szCs w:val="28"/>
        </w:rPr>
        <w:t>（账册）的系统</w:t>
      </w:r>
      <w:r w:rsidR="006F26A1">
        <w:rPr>
          <w:rFonts w:hint="eastAsia"/>
          <w:sz w:val="28"/>
          <w:szCs w:val="28"/>
        </w:rPr>
        <w:t>id</w:t>
      </w:r>
      <w:r w:rsidR="006F26A1">
        <w:rPr>
          <w:rFonts w:hint="eastAsia"/>
          <w:sz w:val="28"/>
          <w:szCs w:val="28"/>
        </w:rPr>
        <w:t>导入。</w:t>
      </w:r>
    </w:p>
    <w:p w:rsidR="006F26A1" w:rsidRPr="00DA0FB0" w:rsidRDefault="001F5C84" w:rsidP="006F26A1">
      <w:pPr>
        <w:rPr>
          <w:sz w:val="28"/>
          <w:szCs w:val="28"/>
        </w:rPr>
      </w:pPr>
      <w:r w:rsidRPr="001F5C84">
        <w:rPr>
          <w:rStyle w:val="3Char"/>
          <w:rFonts w:hint="eastAsia"/>
        </w:rPr>
        <w:t>3.4.2</w:t>
      </w:r>
      <w:r w:rsidR="006F26A1">
        <w:rPr>
          <w:rFonts w:hint="eastAsia"/>
          <w:sz w:val="28"/>
          <w:szCs w:val="28"/>
        </w:rPr>
        <w:t>.</w:t>
      </w:r>
      <w:r w:rsidR="006F26A1" w:rsidRPr="00DA0FB0">
        <w:rPr>
          <w:rFonts w:hint="eastAsia"/>
          <w:sz w:val="28"/>
          <w:szCs w:val="28"/>
        </w:rPr>
        <w:t>报文中新加了</w:t>
      </w:r>
      <w:r w:rsidR="006F26A1" w:rsidRPr="00DA0FB0">
        <w:rPr>
          <w:rFonts w:hint="eastAsia"/>
          <w:sz w:val="28"/>
          <w:szCs w:val="28"/>
        </w:rPr>
        <w:t>NemsInfo</w:t>
      </w:r>
      <w:r w:rsidR="006F26A1" w:rsidRPr="00DA0FB0">
        <w:rPr>
          <w:rFonts w:hint="eastAsia"/>
          <w:sz w:val="28"/>
          <w:szCs w:val="28"/>
        </w:rPr>
        <w:t>节点（大报文分包信息），如果数据进行拆包导入，这个节点以及节点中的值都必须必填，</w:t>
      </w:r>
      <w:r w:rsidR="006F26A1" w:rsidRPr="00DA0FB0">
        <w:rPr>
          <w:rFonts w:hint="eastAsia"/>
          <w:sz w:val="28"/>
          <w:szCs w:val="28"/>
        </w:rPr>
        <w:t>POCKET_ID</w:t>
      </w:r>
      <w:r w:rsidR="006F26A1" w:rsidRPr="00DA0FB0">
        <w:rPr>
          <w:rFonts w:hint="eastAsia"/>
          <w:sz w:val="28"/>
          <w:szCs w:val="28"/>
        </w:rPr>
        <w:t>字段每包必须一致。</w:t>
      </w:r>
    </w:p>
    <w:p w:rsidR="006F26A1" w:rsidRPr="00DA0FB0" w:rsidRDefault="001F5C84" w:rsidP="006F26A1">
      <w:pPr>
        <w:rPr>
          <w:sz w:val="28"/>
          <w:szCs w:val="28"/>
        </w:rPr>
      </w:pPr>
      <w:r>
        <w:rPr>
          <w:rStyle w:val="5Char"/>
          <w:rFonts w:hint="eastAsia"/>
        </w:rPr>
        <w:t>3.4.3</w:t>
      </w:r>
      <w:r w:rsidR="006F26A1">
        <w:rPr>
          <w:rFonts w:hint="eastAsia"/>
          <w:sz w:val="28"/>
          <w:szCs w:val="28"/>
        </w:rPr>
        <w:t>.</w:t>
      </w:r>
      <w:r w:rsidR="006F26A1" w:rsidRPr="00DA0FB0">
        <w:rPr>
          <w:rFonts w:hint="eastAsia"/>
          <w:sz w:val="28"/>
          <w:szCs w:val="28"/>
        </w:rPr>
        <w:t>报文结构要完整。</w:t>
      </w:r>
    </w:p>
    <w:p w:rsidR="006F26A1" w:rsidRPr="00DA0FB0" w:rsidRDefault="001F5C84" w:rsidP="006F26A1">
      <w:pPr>
        <w:rPr>
          <w:sz w:val="28"/>
          <w:szCs w:val="28"/>
        </w:rPr>
      </w:pPr>
      <w:r w:rsidRPr="001F5C84">
        <w:rPr>
          <w:rStyle w:val="3Char"/>
          <w:rFonts w:hint="eastAsia"/>
        </w:rPr>
        <w:t>3.4.4</w:t>
      </w:r>
      <w:r w:rsidR="006F26A1">
        <w:rPr>
          <w:rFonts w:hint="eastAsia"/>
          <w:sz w:val="28"/>
          <w:szCs w:val="28"/>
        </w:rPr>
        <w:t>.</w:t>
      </w:r>
      <w:r w:rsidR="006F26A1" w:rsidRPr="00DA0FB0">
        <w:rPr>
          <w:rFonts w:hint="eastAsia"/>
          <w:sz w:val="28"/>
          <w:szCs w:val="28"/>
        </w:rPr>
        <w:t>每个包的表体数建议在</w:t>
      </w:r>
      <w:r w:rsidR="006F26A1" w:rsidRPr="00DA0FB0">
        <w:rPr>
          <w:rFonts w:hint="eastAsia"/>
          <w:sz w:val="28"/>
          <w:szCs w:val="28"/>
        </w:rPr>
        <w:t>2</w:t>
      </w:r>
      <w:r w:rsidR="006F26A1" w:rsidRPr="00DA0FB0">
        <w:rPr>
          <w:rFonts w:hint="eastAsia"/>
          <w:sz w:val="28"/>
          <w:szCs w:val="28"/>
        </w:rPr>
        <w:t>万条</w:t>
      </w:r>
      <w:r w:rsidR="006F26A1" w:rsidRPr="00DA0FB0">
        <w:rPr>
          <w:rFonts w:hint="eastAsia"/>
          <w:sz w:val="28"/>
          <w:szCs w:val="28"/>
        </w:rPr>
        <w:t>~2.5</w:t>
      </w:r>
      <w:r w:rsidR="006F26A1" w:rsidRPr="00DA0FB0">
        <w:rPr>
          <w:rFonts w:hint="eastAsia"/>
          <w:sz w:val="28"/>
          <w:szCs w:val="28"/>
        </w:rPr>
        <w:t>万条之间，不宜超过</w:t>
      </w:r>
      <w:r w:rsidR="006F26A1" w:rsidRPr="00DA0FB0">
        <w:rPr>
          <w:rFonts w:hint="eastAsia"/>
          <w:sz w:val="28"/>
          <w:szCs w:val="28"/>
        </w:rPr>
        <w:t>2.5</w:t>
      </w:r>
      <w:r w:rsidR="006F26A1" w:rsidRPr="00DA0FB0">
        <w:rPr>
          <w:rFonts w:hint="eastAsia"/>
          <w:sz w:val="28"/>
          <w:szCs w:val="28"/>
        </w:rPr>
        <w:t>万条。</w:t>
      </w:r>
    </w:p>
    <w:p w:rsidR="006F26A1" w:rsidRPr="00DA0FB0" w:rsidRDefault="001F5C84" w:rsidP="006F26A1">
      <w:pPr>
        <w:rPr>
          <w:sz w:val="28"/>
          <w:szCs w:val="28"/>
        </w:rPr>
      </w:pPr>
      <w:r w:rsidRPr="001F5C84">
        <w:rPr>
          <w:rStyle w:val="3Char"/>
          <w:rFonts w:hint="eastAsia"/>
        </w:rPr>
        <w:t>3.4.5</w:t>
      </w:r>
      <w:r w:rsidR="006F26A1">
        <w:rPr>
          <w:rFonts w:hint="eastAsia"/>
          <w:sz w:val="28"/>
          <w:szCs w:val="28"/>
        </w:rPr>
        <w:t>.</w:t>
      </w:r>
      <w:r w:rsidR="006F26A1" w:rsidRPr="00DA0FB0">
        <w:rPr>
          <w:rFonts w:hint="eastAsia"/>
          <w:sz w:val="28"/>
          <w:szCs w:val="28"/>
        </w:rPr>
        <w:t>报文样例如下：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&lt;?xml version="1.0" encoding="UTF-8"?&gt;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Signature</w:t>
      </w:r>
      <w:r>
        <w:rPr>
          <w:rFonts w:ascii="SimSun" w:hAnsi="SimSun" w:cs="SimSun"/>
          <w:color w:val="FF0000"/>
          <w:kern w:val="0"/>
          <w:sz w:val="20"/>
          <w:szCs w:val="20"/>
          <w:highlight w:val="white"/>
        </w:rPr>
        <w:t xml:space="preserve"> xmlns:xsi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="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http://www.w3.org/2001/XMLSchema-instance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"</w:t>
      </w:r>
      <w:r>
        <w:rPr>
          <w:rFonts w:ascii="SimSun" w:hAnsi="SimSun" w:cs="SimSun"/>
          <w:color w:val="FF0000"/>
          <w:kern w:val="0"/>
          <w:sz w:val="20"/>
          <w:szCs w:val="20"/>
          <w:highlight w:val="white"/>
        </w:rPr>
        <w:t xml:space="preserve"> xsi:noNamespaceSchemaLocation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="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EMS111.xsd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"&gt;</w:t>
      </w:r>
    </w:p>
    <w:p w:rsidR="006F26A1" w:rsidRDefault="006F26A1" w:rsidP="006F26A1">
      <w:pPr>
        <w:autoSpaceDE w:val="0"/>
        <w:autoSpaceDN w:val="0"/>
        <w:adjustRightInd w:val="0"/>
        <w:jc w:val="left"/>
        <w:outlineLvl w:val="0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SignedInfo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CanonicalizationMethod</w:t>
      </w:r>
      <w:r>
        <w:rPr>
          <w:rFonts w:ascii="SimSun" w:hAnsi="SimSun" w:cs="SimSun"/>
          <w:color w:val="FF0000"/>
          <w:kern w:val="0"/>
          <w:sz w:val="20"/>
          <w:szCs w:val="20"/>
          <w:highlight w:val="white"/>
        </w:rPr>
        <w:t xml:space="preserve"> Algorithm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="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http://www.w3.org/TR/2001/REC-xml-c14n-20010315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"/&gt;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SignatureMethod</w:t>
      </w:r>
      <w:r>
        <w:rPr>
          <w:rFonts w:ascii="SimSun" w:hAnsi="SimSun" w:cs="SimSun"/>
          <w:color w:val="FF0000"/>
          <w:kern w:val="0"/>
          <w:sz w:val="20"/>
          <w:szCs w:val="20"/>
          <w:highlight w:val="white"/>
        </w:rPr>
        <w:t xml:space="preserve"> Algorithm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="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http://www.w3.org/2000/09/xmldsig#rsa-sha1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"/&gt;</w:t>
      </w:r>
    </w:p>
    <w:p w:rsidR="006F26A1" w:rsidRDefault="006F26A1" w:rsidP="006F26A1">
      <w:pPr>
        <w:autoSpaceDE w:val="0"/>
        <w:autoSpaceDN w:val="0"/>
        <w:adjustRightInd w:val="0"/>
        <w:jc w:val="left"/>
        <w:outlineLvl w:val="0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Reference</w:t>
      </w:r>
      <w:r>
        <w:rPr>
          <w:rFonts w:ascii="SimSun" w:hAnsi="SimSun" w:cs="SimSun"/>
          <w:color w:val="FF0000"/>
          <w:kern w:val="0"/>
          <w:sz w:val="20"/>
          <w:szCs w:val="20"/>
          <w:highlight w:val="white"/>
        </w:rPr>
        <w:t xml:space="preserve"> URI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="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String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"&gt;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DigestMethod</w:t>
      </w:r>
      <w:r>
        <w:rPr>
          <w:rFonts w:ascii="SimSun" w:hAnsi="SimSun" w:cs="SimSun"/>
          <w:color w:val="FF0000"/>
          <w:kern w:val="0"/>
          <w:sz w:val="20"/>
          <w:szCs w:val="20"/>
          <w:highlight w:val="white"/>
        </w:rPr>
        <w:t xml:space="preserve"> Algorithm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="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http://www.w3.org/2000/09/xmldsig#sha1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"/&gt;</w:t>
      </w:r>
    </w:p>
    <w:p w:rsidR="006F26A1" w:rsidRDefault="006F26A1" w:rsidP="006F26A1">
      <w:pPr>
        <w:autoSpaceDE w:val="0"/>
        <w:autoSpaceDN w:val="0"/>
        <w:adjustRightInd w:val="0"/>
        <w:jc w:val="left"/>
        <w:outlineLvl w:val="0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DigestValue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/&gt;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Reference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SignedInfo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SignatureValue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/&gt;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KeyInfo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KeyName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KeyName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KeyInfo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Object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Package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EnvelopInfo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version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 w:hint="eastAsia"/>
          <w:color w:val="000000"/>
          <w:kern w:val="0"/>
          <w:sz w:val="20"/>
          <w:szCs w:val="20"/>
          <w:highlight w:val="white"/>
        </w:rPr>
        <w:t>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version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business_id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 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business_id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message_id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 w:hint="eastAsia"/>
          <w:color w:val="000000"/>
          <w:kern w:val="0"/>
          <w:sz w:val="20"/>
          <w:szCs w:val="20"/>
          <w:highlight w:val="white"/>
        </w:rPr>
        <w:t>EMS111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message_id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file_name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 w:hint="eastAsia"/>
          <w:color w:val="000000"/>
          <w:kern w:val="0"/>
          <w:sz w:val="20"/>
          <w:szCs w:val="20"/>
          <w:highlight w:val="white"/>
        </w:rPr>
        <w:t>nemsImport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file_name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message_type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 w:hint="eastAsia"/>
          <w:color w:val="000000"/>
          <w:kern w:val="0"/>
          <w:sz w:val="20"/>
          <w:szCs w:val="20"/>
          <w:highlight w:val="white"/>
        </w:rPr>
        <w:t>EMS111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message_type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sender_id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 w:hint="eastAsia"/>
          <w:color w:val="000000"/>
          <w:kern w:val="0"/>
          <w:sz w:val="20"/>
          <w:szCs w:val="20"/>
          <w:highlight w:val="white"/>
        </w:rPr>
        <w:t>000000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sender_id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receiver_id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aaaa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receiver_id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send_time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20</w:t>
      </w:r>
      <w:r>
        <w:rPr>
          <w:rFonts w:ascii="SimSun" w:hAnsi="SimSun" w:cs="SimSun" w:hint="eastAsia"/>
          <w:color w:val="000000"/>
          <w:kern w:val="0"/>
          <w:sz w:val="20"/>
          <w:szCs w:val="20"/>
          <w:highlight w:val="white"/>
        </w:rPr>
        <w:t>181129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send_time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Ic_Card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 w:hint="eastAsia"/>
          <w:color w:val="000000"/>
          <w:kern w:val="0"/>
          <w:sz w:val="20"/>
          <w:szCs w:val="20"/>
          <w:highlight w:val="white"/>
        </w:rPr>
        <w:t>123456789012345678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Ic_Card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EnvelopInfo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DataInfo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BussinessData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EmsMessage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NemsHead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SeqNo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SeqNo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EmsNo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EmsNo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CHG_TMS_CNT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CHG_TMS_CNT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ETPS_PREENT_NO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ETPS_PREENT_NO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BIZOP_ETPSNO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BIZOP_ETPSNO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BIZOP_ETPS_SCCD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BIZOP_ETPS_SCCD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BIZOP_ETPS_NM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BIZOP_ETPS_NM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RCVGD_ETPSNO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RCVGD_ETPSNO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RVSNGD_ETPS_SCCD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RVSNGD_ETPS_SCCD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RCVGD_ETPS_NM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RCVGD_ETPS_NM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DCL_ETPS_TYPECD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DCL_ETPS_TYPECD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DCL_ETPSNO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DCL_ETPSNO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DCL_ETPS_SCCD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DCL_ETPS_SCCD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DCL_ETPS_NM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DCL_ETPS_NM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EMS_TYPECD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EMS_TYPECD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DCL_TYPECD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DCL_TYPECD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FINISH_VALID_DATE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FINISH_VALID_DATE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ACTL_IMP_TOTAL_AMT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ACTL_IMP_TOTAL_AMT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ACTL_EXP_TOTAL_AMT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ACTL_EXP_TOTAL_AMT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MTPCK_ITEM_CNT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MTPCK_ITEM_CNT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ENDPRD_ITEM_CNT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ENDPRD_ITEM_CNT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APCRET_NO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APCRET_NO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NETWK_ETPS_ARCRP_NO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NETWK_ETPS_ARCRP_NO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MAX_TOVR_AMT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MAX_TOVR_AMT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RMK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RMK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DCL_TIME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DCL_TIME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RCNT_VCLR_TIME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RCNT_VCLR_TIME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VCLR_PRID_VAL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VCLR_PRID_VAL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MASTER_CUSCD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MASTER_CUSCD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UCNS_DCL_SEGCD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UCNS_DCL_SEGCD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UCNS_VERNO_CNTR_FLAG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UCNS_VERNO_CNTR_FLAG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INPUT_ETPS_TYPECD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INPUT_ETPS_TYPECD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INPUT_ETPS_SCCD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INPUT_ETPS_SCCD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INPUT_ETPS_NM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INPUT_ETPS_NM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INPUT_TIME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INPUT_TIME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IMP_MAX_ACCOUNT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IMP_MAX_ACCOUNT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VCLR_TYPECD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VCLR_TYPECD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UsageTypeCd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UsageTypeCd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NemsHead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NemsImgList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…………</w:t>
      </w:r>
      <w:r>
        <w:rPr>
          <w:rFonts w:ascii="SimSun" w:hAnsi="SimSun" w:cs="SimSun" w:hint="eastAsia"/>
          <w:color w:val="0000FF"/>
          <w:kern w:val="0"/>
          <w:sz w:val="20"/>
          <w:szCs w:val="20"/>
          <w:highlight w:val="white"/>
        </w:rPr>
        <w:t>..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NemsImgList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NemsExgList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  <w:t>………</w:t>
      </w:r>
      <w:r>
        <w:rPr>
          <w:rFonts w:ascii="SimSun" w:hAnsi="SimSun" w:cs="SimSun" w:hint="eastAsia"/>
          <w:color w:val="000000"/>
          <w:kern w:val="0"/>
          <w:sz w:val="20"/>
          <w:szCs w:val="20"/>
          <w:highlight w:val="white"/>
        </w:rPr>
        <w:t>.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NemsExgList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NemsCmList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  <w:t>………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NemsCmList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OperCusRegCode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OperCusRegCode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EmsMessage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DelcareFlag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DelcareFlag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NemsInfo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POCKET_ID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 w:hint="eastAsia"/>
          <w:color w:val="000000"/>
          <w:kern w:val="0"/>
          <w:sz w:val="20"/>
          <w:szCs w:val="20"/>
          <w:highlight w:val="white"/>
        </w:rPr>
        <w:t>123456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POCKET_ID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TOTAL_POCKET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 w:hint="eastAsia"/>
          <w:color w:val="000000"/>
          <w:kern w:val="0"/>
          <w:sz w:val="20"/>
          <w:szCs w:val="20"/>
          <w:highlight w:val="white"/>
        </w:rPr>
        <w:t>1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TOTAL_POCKET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CUR_POCKET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 w:hint="eastAsia"/>
          <w:color w:val="000000"/>
          <w:kern w:val="0"/>
          <w:sz w:val="20"/>
          <w:szCs w:val="20"/>
          <w:highlight w:val="white"/>
        </w:rPr>
        <w:t>1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CUR_POCKET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NemsInfo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BussinessData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DataInfo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Package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outlineLvl w:val="0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Object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6F26A1" w:rsidRDefault="006F26A1" w:rsidP="006F26A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Signature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8E50FA" w:rsidRDefault="008E50FA" w:rsidP="006F26A1">
      <w:pPr>
        <w:pStyle w:val="2"/>
        <w:numPr>
          <w:ilvl w:val="0"/>
          <w:numId w:val="0"/>
        </w:numPr>
      </w:pPr>
    </w:p>
    <w:p w:rsidR="006F60A3" w:rsidRDefault="008E50FA">
      <w:pPr>
        <w:pStyle w:val="1"/>
        <w:numPr>
          <w:ilvl w:val="0"/>
          <w:numId w:val="4"/>
        </w:numPr>
      </w:pPr>
      <w:r>
        <w:rPr>
          <w:rFonts w:hint="eastAsia"/>
        </w:rPr>
        <w:t>压缩工具类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6F60A3" w:rsidRDefault="008E50FA">
      <w:pPr>
        <w:jc w:val="left"/>
        <w:rPr>
          <w:rFonts w:ascii="Times New Roman" w:hAnsi="Times New Roman"/>
          <w:sz w:val="44"/>
          <w:szCs w:val="24"/>
        </w:rPr>
      </w:pPr>
      <w:r>
        <w:rPr>
          <w:rFonts w:ascii="Times New Roman" w:hAnsi="Times New Roman" w:hint="eastAsia"/>
          <w:sz w:val="44"/>
          <w:szCs w:val="24"/>
        </w:rPr>
        <w:t>压缩方法：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ZipUtil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压缩文件夹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*/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publicstaticbyte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[] zip(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byte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[] content)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throws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Exception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{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byte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[] b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6F60A3" w:rsidRDefault="006F60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6F60A3" w:rsidRDefault="008E50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ByteArrayOutputStream bos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ByteArrayOutputStream();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ZipOutputStream zip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ZipOutputStream(bos);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ZipEntry entry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ZipEntry(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"zip"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entry.setSize(content.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length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zip.putNextEntry(entry);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zip.write(content);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zip.closeEntry();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zip.close();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b = bos.toByteArray();</w:t>
      </w:r>
    </w:p>
    <w:p w:rsidR="006F60A3" w:rsidRDefault="008E50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bos.close();</w:t>
      </w:r>
    </w:p>
    <w:p w:rsidR="006F60A3" w:rsidRDefault="006F60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6F60A3" w:rsidRDefault="008E50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b;</w:t>
      </w:r>
    </w:p>
    <w:p w:rsidR="006F60A3" w:rsidRDefault="008E50FA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6F60A3" w:rsidRDefault="008E50FA">
      <w:pPr>
        <w:jc w:val="left"/>
        <w:rPr>
          <w:rFonts w:ascii="Times New Roman" w:hAnsi="Times New Roman"/>
          <w:sz w:val="4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}</w:t>
      </w:r>
    </w:p>
    <w:sectPr w:rsidR="006F60A3" w:rsidSect="006F6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76" w:author="韩玮" w:date="2018-06-13T15:50:00Z" w:initials="">
    <w:p w:rsidR="008E50FA" w:rsidRDefault="008E50FA">
      <w:pPr>
        <w:pStyle w:val="a4"/>
      </w:pPr>
      <w:r>
        <w:rPr>
          <w:rFonts w:hint="eastAsia"/>
        </w:rPr>
        <w:t>本章节新增</w:t>
      </w:r>
    </w:p>
  </w:comment>
  <w:comment w:id="282" w:author="韩玮" w:date="2018-06-13T15:57:00Z" w:initials="">
    <w:p w:rsidR="008E50FA" w:rsidRDefault="008E50FA">
      <w:pPr>
        <w:pStyle w:val="a4"/>
      </w:pPr>
      <w:r>
        <w:rPr>
          <w:rFonts w:hint="eastAsia"/>
        </w:rPr>
        <w:t>本章节新增</w:t>
      </w:r>
    </w:p>
  </w:comment>
  <w:comment w:id="283" w:author="韩玮" w:date="2018-06-13T16:00:00Z" w:initials="">
    <w:p w:rsidR="008E50FA" w:rsidRDefault="008E50FA">
      <w:pPr>
        <w:pStyle w:val="a4"/>
      </w:pPr>
      <w:r>
        <w:rPr>
          <w:rFonts w:hint="eastAsia"/>
        </w:rPr>
        <w:t>本章节新增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A09" w:rsidRDefault="00977A09" w:rsidP="008E50FA">
      <w:r>
        <w:separator/>
      </w:r>
    </w:p>
  </w:endnote>
  <w:endnote w:type="continuationSeparator" w:id="1">
    <w:p w:rsidR="00977A09" w:rsidRDefault="00977A09" w:rsidP="008E50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仿宋_GBK">
    <w:altName w:val="Arial Unicode MS"/>
    <w:charset w:val="86"/>
    <w:family w:val="script"/>
    <w:pitch w:val="default"/>
    <w:sig w:usb0="00000000" w:usb1="00000000" w:usb2="00000010" w:usb3="00000000" w:csb0="00040000" w:csb1="00000000"/>
  </w:font>
  <w:font w:name="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A09" w:rsidRDefault="00977A09" w:rsidP="008E50FA">
      <w:r>
        <w:separator/>
      </w:r>
    </w:p>
  </w:footnote>
  <w:footnote w:type="continuationSeparator" w:id="1">
    <w:p w:rsidR="00977A09" w:rsidRDefault="00977A09" w:rsidP="008E50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81BA9"/>
    <w:multiLevelType w:val="multilevel"/>
    <w:tmpl w:val="08681BA9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783"/>
      </w:pPr>
      <w:rPr>
        <w:rFonts w:hint="eastAsia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ECF5259"/>
    <w:multiLevelType w:val="multilevel"/>
    <w:tmpl w:val="0ECF5259"/>
    <w:lvl w:ilvl="0">
      <w:start w:val="1"/>
      <w:numFmt w:val="decimal"/>
      <w:isLgl/>
      <w:lvlText w:val="%1"/>
      <w:lvlJc w:val="left"/>
      <w:pPr>
        <w:tabs>
          <w:tab w:val="left" w:pos="432"/>
        </w:tabs>
        <w:ind w:left="0" w:firstLine="0"/>
      </w:pPr>
      <w:rPr>
        <w:rFonts w:hint="eastAsia"/>
        <w:b/>
        <w:i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tabs>
          <w:tab w:val="left" w:pos="0"/>
        </w:tabs>
        <w:ind w:left="0" w:firstLine="0"/>
      </w:pPr>
      <w:rPr>
        <w:rFonts w:ascii="Times New Roman" w:eastAsia="黑体" w:hAnsi="Times New Roman" w:hint="default"/>
        <w:b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100A0548"/>
    <w:multiLevelType w:val="multilevel"/>
    <w:tmpl w:val="100A0548"/>
    <w:lvl w:ilvl="0">
      <w:start w:val="1"/>
      <w:numFmt w:val="decimal"/>
      <w:pStyle w:val="1"/>
      <w:isLgl/>
      <w:lvlText w:val="%1"/>
      <w:lvlJc w:val="left"/>
      <w:pPr>
        <w:tabs>
          <w:tab w:val="left" w:pos="432"/>
        </w:tabs>
        <w:ind w:left="0" w:firstLine="0"/>
      </w:pPr>
      <w:rPr>
        <w:rFonts w:hint="eastAsia"/>
        <w:b/>
        <w:i w:val="0"/>
        <w:sz w:val="32"/>
        <w:szCs w:val="32"/>
      </w:rPr>
    </w:lvl>
    <w:lvl w:ilvl="1">
      <w:start w:val="1"/>
      <w:numFmt w:val="decimal"/>
      <w:pStyle w:val="2"/>
      <w:isLgl/>
      <w:lvlText w:val="%1.%2"/>
      <w:lvlJc w:val="left"/>
      <w:pPr>
        <w:tabs>
          <w:tab w:val="left" w:pos="0"/>
        </w:tabs>
        <w:ind w:left="0" w:firstLine="0"/>
      </w:pPr>
      <w:rPr>
        <w:rFonts w:ascii="Courier New" w:eastAsia="黑体" w:hAnsi="Courier New" w:hint="default"/>
        <w:b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>
    <w:nsid w:val="38BD5F25"/>
    <w:multiLevelType w:val="multilevel"/>
    <w:tmpl w:val="38BD5F25"/>
    <w:lvl w:ilvl="0">
      <w:start w:val="1"/>
      <w:numFmt w:val="decimal"/>
      <w:lvlText w:val="%1—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D31F86"/>
    <w:multiLevelType w:val="multilevel"/>
    <w:tmpl w:val="3CD31F8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563A32"/>
    <w:multiLevelType w:val="multilevel"/>
    <w:tmpl w:val="3E563A3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864F3A"/>
    <w:multiLevelType w:val="multilevel"/>
    <w:tmpl w:val="63864F3A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40C465D"/>
    <w:multiLevelType w:val="multilevel"/>
    <w:tmpl w:val="740C465D"/>
    <w:lvl w:ilvl="0">
      <w:start w:val="1"/>
      <w:numFmt w:val="decimal"/>
      <w:suff w:val="space"/>
      <w:lvlText w:val="%1．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suff w:val="space"/>
      <w:lvlText w:val="%1.%2"/>
      <w:lvlJc w:val="left"/>
      <w:pPr>
        <w:ind w:left="709" w:hanging="284"/>
      </w:pPr>
      <w:rPr>
        <w:rFonts w:cs="Times New Roman" w:hint="eastAsia"/>
        <w:color w:val="auto"/>
      </w:rPr>
    </w:lvl>
    <w:lvl w:ilvl="2">
      <w:start w:val="1"/>
      <w:numFmt w:val="decimal"/>
      <w:suff w:val="space"/>
      <w:lvlText w:val="%1.%2.%3"/>
      <w:lvlJc w:val="left"/>
      <w:pPr>
        <w:ind w:left="1276" w:hanging="425"/>
      </w:pPr>
      <w:rPr>
        <w:rFonts w:cs="Times New Roman"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cs="Times New Roman" w:hint="eastAsia"/>
      </w:rPr>
    </w:lvl>
    <w:lvl w:ilvl="4">
      <w:start w:val="1"/>
      <w:numFmt w:val="decimal"/>
      <w:suff w:val="space"/>
      <w:lvlText w:val="%1.%2.%3.%4.%5"/>
      <w:lvlJc w:val="left"/>
      <w:pPr>
        <w:ind w:left="425" w:hanging="425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cs="Times New Roman" w:hint="eastAsia"/>
      </w:rPr>
    </w:lvl>
  </w:abstractNum>
  <w:abstractNum w:abstractNumId="8">
    <w:nsid w:val="769746FE"/>
    <w:multiLevelType w:val="multilevel"/>
    <w:tmpl w:val="769746F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2E5D"/>
    <w:rsid w:val="00005061"/>
    <w:rsid w:val="00010661"/>
    <w:rsid w:val="000164B1"/>
    <w:rsid w:val="00020B1C"/>
    <w:rsid w:val="00021DA4"/>
    <w:rsid w:val="0004317B"/>
    <w:rsid w:val="0004647E"/>
    <w:rsid w:val="00046FD9"/>
    <w:rsid w:val="00056229"/>
    <w:rsid w:val="000638DA"/>
    <w:rsid w:val="00083C8E"/>
    <w:rsid w:val="00084A26"/>
    <w:rsid w:val="00093D35"/>
    <w:rsid w:val="00094ED0"/>
    <w:rsid w:val="00096F78"/>
    <w:rsid w:val="000A19EA"/>
    <w:rsid w:val="000A42C9"/>
    <w:rsid w:val="000A61E9"/>
    <w:rsid w:val="000A7966"/>
    <w:rsid w:val="000A7B40"/>
    <w:rsid w:val="000B49C0"/>
    <w:rsid w:val="000B6A53"/>
    <w:rsid w:val="000C36FD"/>
    <w:rsid w:val="000D11D3"/>
    <w:rsid w:val="000D1946"/>
    <w:rsid w:val="000D76D4"/>
    <w:rsid w:val="000E0E54"/>
    <w:rsid w:val="000E75C7"/>
    <w:rsid w:val="000F0C35"/>
    <w:rsid w:val="000F4C58"/>
    <w:rsid w:val="000F70F9"/>
    <w:rsid w:val="00100200"/>
    <w:rsid w:val="001154AC"/>
    <w:rsid w:val="00116AA1"/>
    <w:rsid w:val="00122593"/>
    <w:rsid w:val="00126B21"/>
    <w:rsid w:val="00127AB3"/>
    <w:rsid w:val="00131FCD"/>
    <w:rsid w:val="001404FF"/>
    <w:rsid w:val="00140F44"/>
    <w:rsid w:val="00141E9C"/>
    <w:rsid w:val="001438D9"/>
    <w:rsid w:val="001470AD"/>
    <w:rsid w:val="001470BA"/>
    <w:rsid w:val="00151367"/>
    <w:rsid w:val="001557F7"/>
    <w:rsid w:val="0017078A"/>
    <w:rsid w:val="00170EB5"/>
    <w:rsid w:val="00171079"/>
    <w:rsid w:val="00172815"/>
    <w:rsid w:val="00172CC7"/>
    <w:rsid w:val="001734B7"/>
    <w:rsid w:val="00174086"/>
    <w:rsid w:val="00180855"/>
    <w:rsid w:val="00180C2C"/>
    <w:rsid w:val="00184624"/>
    <w:rsid w:val="001A3E13"/>
    <w:rsid w:val="001C2227"/>
    <w:rsid w:val="001C461E"/>
    <w:rsid w:val="001C48EF"/>
    <w:rsid w:val="001C741D"/>
    <w:rsid w:val="001D7690"/>
    <w:rsid w:val="001D7D80"/>
    <w:rsid w:val="001E15BE"/>
    <w:rsid w:val="001E5E27"/>
    <w:rsid w:val="001E753E"/>
    <w:rsid w:val="001F4A8B"/>
    <w:rsid w:val="001F5C84"/>
    <w:rsid w:val="00206E47"/>
    <w:rsid w:val="002072CB"/>
    <w:rsid w:val="00211FC7"/>
    <w:rsid w:val="00214154"/>
    <w:rsid w:val="0021771F"/>
    <w:rsid w:val="00221694"/>
    <w:rsid w:val="00230171"/>
    <w:rsid w:val="00237131"/>
    <w:rsid w:val="00240590"/>
    <w:rsid w:val="0025064B"/>
    <w:rsid w:val="00265ABB"/>
    <w:rsid w:val="00266BD5"/>
    <w:rsid w:val="00267B36"/>
    <w:rsid w:val="00272597"/>
    <w:rsid w:val="0027325D"/>
    <w:rsid w:val="0027326D"/>
    <w:rsid w:val="00280466"/>
    <w:rsid w:val="00283207"/>
    <w:rsid w:val="002875C6"/>
    <w:rsid w:val="002A235E"/>
    <w:rsid w:val="002A3807"/>
    <w:rsid w:val="002A553C"/>
    <w:rsid w:val="002A704B"/>
    <w:rsid w:val="002C2F04"/>
    <w:rsid w:val="002C4208"/>
    <w:rsid w:val="002E41DA"/>
    <w:rsid w:val="002E4345"/>
    <w:rsid w:val="002E5108"/>
    <w:rsid w:val="002E6E6F"/>
    <w:rsid w:val="002F22CC"/>
    <w:rsid w:val="002F2B52"/>
    <w:rsid w:val="003018DF"/>
    <w:rsid w:val="00301CC2"/>
    <w:rsid w:val="0031642E"/>
    <w:rsid w:val="00322243"/>
    <w:rsid w:val="00330584"/>
    <w:rsid w:val="0033634F"/>
    <w:rsid w:val="00350D05"/>
    <w:rsid w:val="00356576"/>
    <w:rsid w:val="00371207"/>
    <w:rsid w:val="0037364D"/>
    <w:rsid w:val="00392170"/>
    <w:rsid w:val="00395FC9"/>
    <w:rsid w:val="003A2A92"/>
    <w:rsid w:val="003A5309"/>
    <w:rsid w:val="003B6CD1"/>
    <w:rsid w:val="003C41A8"/>
    <w:rsid w:val="003E4F56"/>
    <w:rsid w:val="003F7B2A"/>
    <w:rsid w:val="00402C19"/>
    <w:rsid w:val="00403B36"/>
    <w:rsid w:val="00410FDA"/>
    <w:rsid w:val="0041662E"/>
    <w:rsid w:val="004175D3"/>
    <w:rsid w:val="00420A71"/>
    <w:rsid w:val="00436CFA"/>
    <w:rsid w:val="00444376"/>
    <w:rsid w:val="0044697B"/>
    <w:rsid w:val="00452B74"/>
    <w:rsid w:val="00454B0B"/>
    <w:rsid w:val="00463DC9"/>
    <w:rsid w:val="004645B6"/>
    <w:rsid w:val="004672C6"/>
    <w:rsid w:val="00467A1F"/>
    <w:rsid w:val="00484EEB"/>
    <w:rsid w:val="00486FB6"/>
    <w:rsid w:val="00491565"/>
    <w:rsid w:val="004A2E6E"/>
    <w:rsid w:val="004B528F"/>
    <w:rsid w:val="004C2C15"/>
    <w:rsid w:val="004C5F99"/>
    <w:rsid w:val="004E25BE"/>
    <w:rsid w:val="004E3609"/>
    <w:rsid w:val="004E426E"/>
    <w:rsid w:val="004F37CA"/>
    <w:rsid w:val="004F6F50"/>
    <w:rsid w:val="00501DBF"/>
    <w:rsid w:val="00505E4D"/>
    <w:rsid w:val="00506851"/>
    <w:rsid w:val="0051528B"/>
    <w:rsid w:val="00515CC2"/>
    <w:rsid w:val="00515D31"/>
    <w:rsid w:val="00516544"/>
    <w:rsid w:val="00520043"/>
    <w:rsid w:val="00524212"/>
    <w:rsid w:val="00525245"/>
    <w:rsid w:val="00527066"/>
    <w:rsid w:val="005312CA"/>
    <w:rsid w:val="0053292E"/>
    <w:rsid w:val="005333B7"/>
    <w:rsid w:val="005348BD"/>
    <w:rsid w:val="005358D1"/>
    <w:rsid w:val="00542CC2"/>
    <w:rsid w:val="00543465"/>
    <w:rsid w:val="0055143D"/>
    <w:rsid w:val="00551946"/>
    <w:rsid w:val="00552601"/>
    <w:rsid w:val="00554535"/>
    <w:rsid w:val="00573B0C"/>
    <w:rsid w:val="005B07C3"/>
    <w:rsid w:val="005B0DBD"/>
    <w:rsid w:val="005B1E90"/>
    <w:rsid w:val="005B5820"/>
    <w:rsid w:val="005B72E7"/>
    <w:rsid w:val="005C004A"/>
    <w:rsid w:val="005C08DC"/>
    <w:rsid w:val="005C1C5D"/>
    <w:rsid w:val="005C33A8"/>
    <w:rsid w:val="005C6435"/>
    <w:rsid w:val="005D2D20"/>
    <w:rsid w:val="005E524B"/>
    <w:rsid w:val="005F4D1B"/>
    <w:rsid w:val="006046C0"/>
    <w:rsid w:val="006074AF"/>
    <w:rsid w:val="006101B3"/>
    <w:rsid w:val="006150DC"/>
    <w:rsid w:val="0062426F"/>
    <w:rsid w:val="00627CF8"/>
    <w:rsid w:val="006305BC"/>
    <w:rsid w:val="006329BD"/>
    <w:rsid w:val="00641458"/>
    <w:rsid w:val="00641E2A"/>
    <w:rsid w:val="00644FEF"/>
    <w:rsid w:val="00654293"/>
    <w:rsid w:val="00654F75"/>
    <w:rsid w:val="0066075F"/>
    <w:rsid w:val="006623ED"/>
    <w:rsid w:val="006670BC"/>
    <w:rsid w:val="00673348"/>
    <w:rsid w:val="00675329"/>
    <w:rsid w:val="0067583F"/>
    <w:rsid w:val="00677BF7"/>
    <w:rsid w:val="00680227"/>
    <w:rsid w:val="00695BAD"/>
    <w:rsid w:val="006A40B2"/>
    <w:rsid w:val="006B7108"/>
    <w:rsid w:val="006B7C4D"/>
    <w:rsid w:val="006C2017"/>
    <w:rsid w:val="006C5666"/>
    <w:rsid w:val="006C6C6B"/>
    <w:rsid w:val="006D554E"/>
    <w:rsid w:val="006D7236"/>
    <w:rsid w:val="006E239F"/>
    <w:rsid w:val="006E66ED"/>
    <w:rsid w:val="006F033D"/>
    <w:rsid w:val="006F26A1"/>
    <w:rsid w:val="006F60A3"/>
    <w:rsid w:val="006F682C"/>
    <w:rsid w:val="006F7009"/>
    <w:rsid w:val="006F7CF4"/>
    <w:rsid w:val="0071236A"/>
    <w:rsid w:val="00721F6C"/>
    <w:rsid w:val="00723439"/>
    <w:rsid w:val="00723D5B"/>
    <w:rsid w:val="007265F7"/>
    <w:rsid w:val="00726D84"/>
    <w:rsid w:val="00731D86"/>
    <w:rsid w:val="00732E5D"/>
    <w:rsid w:val="0073499D"/>
    <w:rsid w:val="00751323"/>
    <w:rsid w:val="00751E79"/>
    <w:rsid w:val="00754EFA"/>
    <w:rsid w:val="00756FDB"/>
    <w:rsid w:val="00762C22"/>
    <w:rsid w:val="00780400"/>
    <w:rsid w:val="00781A8A"/>
    <w:rsid w:val="007825D2"/>
    <w:rsid w:val="00782C07"/>
    <w:rsid w:val="00783106"/>
    <w:rsid w:val="007837EF"/>
    <w:rsid w:val="007840B9"/>
    <w:rsid w:val="00785ADC"/>
    <w:rsid w:val="00785D21"/>
    <w:rsid w:val="00790B33"/>
    <w:rsid w:val="007969E8"/>
    <w:rsid w:val="007A20BA"/>
    <w:rsid w:val="007C3567"/>
    <w:rsid w:val="007C3D96"/>
    <w:rsid w:val="007C716D"/>
    <w:rsid w:val="007D391F"/>
    <w:rsid w:val="007D6184"/>
    <w:rsid w:val="007D766F"/>
    <w:rsid w:val="007D7886"/>
    <w:rsid w:val="007E0924"/>
    <w:rsid w:val="007E1496"/>
    <w:rsid w:val="007E1A27"/>
    <w:rsid w:val="007E3B12"/>
    <w:rsid w:val="008006D4"/>
    <w:rsid w:val="00805192"/>
    <w:rsid w:val="00805743"/>
    <w:rsid w:val="00807EF2"/>
    <w:rsid w:val="00816A38"/>
    <w:rsid w:val="008170C0"/>
    <w:rsid w:val="00827543"/>
    <w:rsid w:val="008278CB"/>
    <w:rsid w:val="008326D0"/>
    <w:rsid w:val="00833ABB"/>
    <w:rsid w:val="008420D2"/>
    <w:rsid w:val="00846E82"/>
    <w:rsid w:val="00855812"/>
    <w:rsid w:val="00861633"/>
    <w:rsid w:val="00870DD9"/>
    <w:rsid w:val="00880F08"/>
    <w:rsid w:val="00884699"/>
    <w:rsid w:val="00884D78"/>
    <w:rsid w:val="008863D4"/>
    <w:rsid w:val="0089068A"/>
    <w:rsid w:val="00897D6C"/>
    <w:rsid w:val="008A11AC"/>
    <w:rsid w:val="008A60E6"/>
    <w:rsid w:val="008B1E3D"/>
    <w:rsid w:val="008B2A8D"/>
    <w:rsid w:val="008B62CC"/>
    <w:rsid w:val="008C4004"/>
    <w:rsid w:val="008C40D8"/>
    <w:rsid w:val="008D637A"/>
    <w:rsid w:val="008D6F56"/>
    <w:rsid w:val="008E0E6D"/>
    <w:rsid w:val="008E50FA"/>
    <w:rsid w:val="008F510A"/>
    <w:rsid w:val="00900F2E"/>
    <w:rsid w:val="00902412"/>
    <w:rsid w:val="00904A27"/>
    <w:rsid w:val="00912481"/>
    <w:rsid w:val="00913AF0"/>
    <w:rsid w:val="009147CC"/>
    <w:rsid w:val="0091738E"/>
    <w:rsid w:val="00924960"/>
    <w:rsid w:val="0093082E"/>
    <w:rsid w:val="00933757"/>
    <w:rsid w:val="0093594C"/>
    <w:rsid w:val="00943727"/>
    <w:rsid w:val="009441E2"/>
    <w:rsid w:val="0095121B"/>
    <w:rsid w:val="009526F8"/>
    <w:rsid w:val="0095486A"/>
    <w:rsid w:val="009572A0"/>
    <w:rsid w:val="00965E42"/>
    <w:rsid w:val="0097042C"/>
    <w:rsid w:val="009710E4"/>
    <w:rsid w:val="0097200B"/>
    <w:rsid w:val="00973C89"/>
    <w:rsid w:val="00975096"/>
    <w:rsid w:val="0097754D"/>
    <w:rsid w:val="00977A09"/>
    <w:rsid w:val="00977ADA"/>
    <w:rsid w:val="00987755"/>
    <w:rsid w:val="00992F98"/>
    <w:rsid w:val="00996C5D"/>
    <w:rsid w:val="00996FE0"/>
    <w:rsid w:val="009A0407"/>
    <w:rsid w:val="009B05BB"/>
    <w:rsid w:val="009B09C6"/>
    <w:rsid w:val="009B10F2"/>
    <w:rsid w:val="009B154E"/>
    <w:rsid w:val="009B404B"/>
    <w:rsid w:val="009C56A9"/>
    <w:rsid w:val="009C78EF"/>
    <w:rsid w:val="009C7D88"/>
    <w:rsid w:val="009D296D"/>
    <w:rsid w:val="009D4971"/>
    <w:rsid w:val="009E0219"/>
    <w:rsid w:val="009E03F0"/>
    <w:rsid w:val="009E46F9"/>
    <w:rsid w:val="009E7FAD"/>
    <w:rsid w:val="009F4B8B"/>
    <w:rsid w:val="00A00906"/>
    <w:rsid w:val="00A07C90"/>
    <w:rsid w:val="00A300AE"/>
    <w:rsid w:val="00A335C6"/>
    <w:rsid w:val="00A351D9"/>
    <w:rsid w:val="00A41EA1"/>
    <w:rsid w:val="00A5344E"/>
    <w:rsid w:val="00A56D47"/>
    <w:rsid w:val="00A63696"/>
    <w:rsid w:val="00A637D9"/>
    <w:rsid w:val="00A652E4"/>
    <w:rsid w:val="00A718B0"/>
    <w:rsid w:val="00A74F99"/>
    <w:rsid w:val="00A7584E"/>
    <w:rsid w:val="00A75E9B"/>
    <w:rsid w:val="00A817B4"/>
    <w:rsid w:val="00A92A21"/>
    <w:rsid w:val="00AA176F"/>
    <w:rsid w:val="00AA71A9"/>
    <w:rsid w:val="00AC296B"/>
    <w:rsid w:val="00AC6F08"/>
    <w:rsid w:val="00AD0EE0"/>
    <w:rsid w:val="00AD0F74"/>
    <w:rsid w:val="00AD11ED"/>
    <w:rsid w:val="00AE5B89"/>
    <w:rsid w:val="00AE6616"/>
    <w:rsid w:val="00AE6C67"/>
    <w:rsid w:val="00AF2257"/>
    <w:rsid w:val="00AF567D"/>
    <w:rsid w:val="00AF6CAA"/>
    <w:rsid w:val="00B02141"/>
    <w:rsid w:val="00B049E9"/>
    <w:rsid w:val="00B06830"/>
    <w:rsid w:val="00B10EC4"/>
    <w:rsid w:val="00B115EA"/>
    <w:rsid w:val="00B140E0"/>
    <w:rsid w:val="00B14D33"/>
    <w:rsid w:val="00B1576B"/>
    <w:rsid w:val="00B16569"/>
    <w:rsid w:val="00B23A2D"/>
    <w:rsid w:val="00B23B3D"/>
    <w:rsid w:val="00B23C5C"/>
    <w:rsid w:val="00B276B9"/>
    <w:rsid w:val="00B30675"/>
    <w:rsid w:val="00B308FE"/>
    <w:rsid w:val="00B3216F"/>
    <w:rsid w:val="00B375A1"/>
    <w:rsid w:val="00B41318"/>
    <w:rsid w:val="00B42F7F"/>
    <w:rsid w:val="00B43767"/>
    <w:rsid w:val="00B539DD"/>
    <w:rsid w:val="00B54B75"/>
    <w:rsid w:val="00B54BC7"/>
    <w:rsid w:val="00B70E82"/>
    <w:rsid w:val="00B758C8"/>
    <w:rsid w:val="00B8646E"/>
    <w:rsid w:val="00BA5080"/>
    <w:rsid w:val="00BA69EB"/>
    <w:rsid w:val="00BA7172"/>
    <w:rsid w:val="00BA7328"/>
    <w:rsid w:val="00BA7B04"/>
    <w:rsid w:val="00BD1901"/>
    <w:rsid w:val="00BD69B9"/>
    <w:rsid w:val="00BD7F16"/>
    <w:rsid w:val="00BE2464"/>
    <w:rsid w:val="00BE3137"/>
    <w:rsid w:val="00BF07A0"/>
    <w:rsid w:val="00BF1027"/>
    <w:rsid w:val="00BF45D3"/>
    <w:rsid w:val="00BF5395"/>
    <w:rsid w:val="00BF5CC0"/>
    <w:rsid w:val="00BF68F9"/>
    <w:rsid w:val="00C011B5"/>
    <w:rsid w:val="00C01B02"/>
    <w:rsid w:val="00C07C3C"/>
    <w:rsid w:val="00C1029E"/>
    <w:rsid w:val="00C10A5E"/>
    <w:rsid w:val="00C11938"/>
    <w:rsid w:val="00C14E99"/>
    <w:rsid w:val="00C20201"/>
    <w:rsid w:val="00C27914"/>
    <w:rsid w:val="00C3076A"/>
    <w:rsid w:val="00C42052"/>
    <w:rsid w:val="00C42E35"/>
    <w:rsid w:val="00C461FB"/>
    <w:rsid w:val="00C51394"/>
    <w:rsid w:val="00C54A6B"/>
    <w:rsid w:val="00C55144"/>
    <w:rsid w:val="00C56190"/>
    <w:rsid w:val="00C60C58"/>
    <w:rsid w:val="00C616D4"/>
    <w:rsid w:val="00C62489"/>
    <w:rsid w:val="00C64779"/>
    <w:rsid w:val="00C70223"/>
    <w:rsid w:val="00C70B81"/>
    <w:rsid w:val="00C75A60"/>
    <w:rsid w:val="00C76BDF"/>
    <w:rsid w:val="00C823BD"/>
    <w:rsid w:val="00C909FD"/>
    <w:rsid w:val="00CA2141"/>
    <w:rsid w:val="00CA218A"/>
    <w:rsid w:val="00CA3F68"/>
    <w:rsid w:val="00CA4143"/>
    <w:rsid w:val="00CB36B6"/>
    <w:rsid w:val="00CC1727"/>
    <w:rsid w:val="00CC65F8"/>
    <w:rsid w:val="00CE0BDF"/>
    <w:rsid w:val="00D14F61"/>
    <w:rsid w:val="00D228F1"/>
    <w:rsid w:val="00D256D7"/>
    <w:rsid w:val="00D32CDD"/>
    <w:rsid w:val="00D32D83"/>
    <w:rsid w:val="00D366E7"/>
    <w:rsid w:val="00D4159F"/>
    <w:rsid w:val="00D44C22"/>
    <w:rsid w:val="00D6582C"/>
    <w:rsid w:val="00D73914"/>
    <w:rsid w:val="00D73F9D"/>
    <w:rsid w:val="00D867B1"/>
    <w:rsid w:val="00D93022"/>
    <w:rsid w:val="00D93461"/>
    <w:rsid w:val="00D9509B"/>
    <w:rsid w:val="00D95DDF"/>
    <w:rsid w:val="00DA71D3"/>
    <w:rsid w:val="00DB3B88"/>
    <w:rsid w:val="00DB62EB"/>
    <w:rsid w:val="00DB6351"/>
    <w:rsid w:val="00DB7B2B"/>
    <w:rsid w:val="00DC6EC3"/>
    <w:rsid w:val="00DD1D98"/>
    <w:rsid w:val="00DD401F"/>
    <w:rsid w:val="00DE0138"/>
    <w:rsid w:val="00DE2A80"/>
    <w:rsid w:val="00DF0B86"/>
    <w:rsid w:val="00DF1788"/>
    <w:rsid w:val="00DF2B4C"/>
    <w:rsid w:val="00DF4ABD"/>
    <w:rsid w:val="00DF7EA8"/>
    <w:rsid w:val="00E161E7"/>
    <w:rsid w:val="00E242D0"/>
    <w:rsid w:val="00E32479"/>
    <w:rsid w:val="00E35271"/>
    <w:rsid w:val="00E44F7D"/>
    <w:rsid w:val="00E51089"/>
    <w:rsid w:val="00E62ABB"/>
    <w:rsid w:val="00E6655B"/>
    <w:rsid w:val="00E71645"/>
    <w:rsid w:val="00E753F7"/>
    <w:rsid w:val="00E762E5"/>
    <w:rsid w:val="00E8071A"/>
    <w:rsid w:val="00E81C33"/>
    <w:rsid w:val="00E82078"/>
    <w:rsid w:val="00E87186"/>
    <w:rsid w:val="00E91065"/>
    <w:rsid w:val="00E9721B"/>
    <w:rsid w:val="00E9770D"/>
    <w:rsid w:val="00EA0A69"/>
    <w:rsid w:val="00EA449B"/>
    <w:rsid w:val="00EA55CC"/>
    <w:rsid w:val="00EC20DB"/>
    <w:rsid w:val="00EC241C"/>
    <w:rsid w:val="00EE1563"/>
    <w:rsid w:val="00EE5D67"/>
    <w:rsid w:val="00EE7448"/>
    <w:rsid w:val="00EF669E"/>
    <w:rsid w:val="00EF71AE"/>
    <w:rsid w:val="00EF73A9"/>
    <w:rsid w:val="00F01726"/>
    <w:rsid w:val="00F0583B"/>
    <w:rsid w:val="00F166B5"/>
    <w:rsid w:val="00F25E00"/>
    <w:rsid w:val="00F31E36"/>
    <w:rsid w:val="00F36606"/>
    <w:rsid w:val="00F444F6"/>
    <w:rsid w:val="00F454E4"/>
    <w:rsid w:val="00F53E5F"/>
    <w:rsid w:val="00F560FD"/>
    <w:rsid w:val="00F56539"/>
    <w:rsid w:val="00F601AB"/>
    <w:rsid w:val="00F646E7"/>
    <w:rsid w:val="00F64F36"/>
    <w:rsid w:val="00F70C63"/>
    <w:rsid w:val="00F83AA1"/>
    <w:rsid w:val="00F857AF"/>
    <w:rsid w:val="00F91382"/>
    <w:rsid w:val="00FB26C5"/>
    <w:rsid w:val="00FB30E3"/>
    <w:rsid w:val="00FC0DD4"/>
    <w:rsid w:val="00FC2911"/>
    <w:rsid w:val="00FD3296"/>
    <w:rsid w:val="00FD3466"/>
    <w:rsid w:val="00FE60DB"/>
    <w:rsid w:val="00FF0923"/>
    <w:rsid w:val="00FF0ED4"/>
    <w:rsid w:val="00FF7072"/>
    <w:rsid w:val="024708FC"/>
    <w:rsid w:val="03260940"/>
    <w:rsid w:val="04AD7A6D"/>
    <w:rsid w:val="05C9584D"/>
    <w:rsid w:val="084D1F8F"/>
    <w:rsid w:val="088E5CA3"/>
    <w:rsid w:val="09E52C7A"/>
    <w:rsid w:val="0AFE1367"/>
    <w:rsid w:val="0BED79E4"/>
    <w:rsid w:val="0F1B7283"/>
    <w:rsid w:val="10573DCD"/>
    <w:rsid w:val="14B96476"/>
    <w:rsid w:val="160A67C2"/>
    <w:rsid w:val="17004A50"/>
    <w:rsid w:val="185A7A5E"/>
    <w:rsid w:val="18C32A00"/>
    <w:rsid w:val="1A2E3B23"/>
    <w:rsid w:val="1DE641E3"/>
    <w:rsid w:val="1E0C3345"/>
    <w:rsid w:val="22541F7F"/>
    <w:rsid w:val="255D4610"/>
    <w:rsid w:val="2769677B"/>
    <w:rsid w:val="279B5005"/>
    <w:rsid w:val="286B70CC"/>
    <w:rsid w:val="2C4724BC"/>
    <w:rsid w:val="303F7B81"/>
    <w:rsid w:val="34AF3BC5"/>
    <w:rsid w:val="39280B05"/>
    <w:rsid w:val="398E3447"/>
    <w:rsid w:val="3B300320"/>
    <w:rsid w:val="3E126C32"/>
    <w:rsid w:val="42964530"/>
    <w:rsid w:val="44110240"/>
    <w:rsid w:val="46AB7491"/>
    <w:rsid w:val="47AA2AFE"/>
    <w:rsid w:val="4A4312E6"/>
    <w:rsid w:val="4B957468"/>
    <w:rsid w:val="4CFD2AA2"/>
    <w:rsid w:val="4D625B19"/>
    <w:rsid w:val="50E04412"/>
    <w:rsid w:val="53D8224E"/>
    <w:rsid w:val="54C562DC"/>
    <w:rsid w:val="573175AE"/>
    <w:rsid w:val="57FC2592"/>
    <w:rsid w:val="59D10593"/>
    <w:rsid w:val="5A2D10D4"/>
    <w:rsid w:val="5B2A31C0"/>
    <w:rsid w:val="5D521F9C"/>
    <w:rsid w:val="5EC810BE"/>
    <w:rsid w:val="5F176CC9"/>
    <w:rsid w:val="61FF665B"/>
    <w:rsid w:val="67D97BC1"/>
    <w:rsid w:val="68BE07EA"/>
    <w:rsid w:val="69604618"/>
    <w:rsid w:val="6CDB3D68"/>
    <w:rsid w:val="6FF25168"/>
    <w:rsid w:val="71286196"/>
    <w:rsid w:val="71D55D82"/>
    <w:rsid w:val="74F41B08"/>
    <w:rsid w:val="7679656E"/>
    <w:rsid w:val="77675FA4"/>
    <w:rsid w:val="77C12DA3"/>
    <w:rsid w:val="79163333"/>
    <w:rsid w:val="7F4C0235"/>
    <w:rsid w:val="7FE63E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 w:qFormat="1"/>
    <w:lsdException w:name="annotation text" w:uiPriority="0" w:unhideWhenUsed="0" w:qFormat="1"/>
    <w:lsdException w:name="header" w:semiHidden="0" w:uiPriority="0" w:qFormat="1"/>
    <w:lsdException w:name="footer" w:semiHidden="0" w:uiPriority="0" w:qFormat="1"/>
    <w:lsdException w:name="caption" w:semiHidden="0" w:uiPriority="0" w:unhideWhenUsed="0" w:qFormat="1"/>
    <w:lsdException w:name="annotation reference" w:uiPriority="0" w:unhideWhenUsed="0" w:qFormat="1"/>
    <w:lsdException w:name="Title" w:semiHidden="0" w:uiPriority="10" w:unhideWhenUsed="0" w:qFormat="1"/>
    <w:lsdException w:name="Default Paragraph Font" w:semiHidden="0" w:uiPriority="1"/>
    <w:lsdException w:name="Body Text" w:semiHidden="0" w:uiPriority="0" w:unhideWhenUsed="0" w:qFormat="1"/>
    <w:lsdException w:name="Subtitle" w:semiHidden="0" w:uiPriority="11" w:unhideWhenUsed="0" w:qFormat="1"/>
    <w:lsdException w:name="Body Text First Indent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Plain Text" w:semiHidden="0" w:uiPriority="0" w:unhideWhenUsed="0" w:qFormat="1"/>
    <w:lsdException w:name="Normal Table" w:semiHidden="0" w:qFormat="1"/>
    <w:lsdException w:name="annotation subject" w:semiHidden="0" w:qFormat="1"/>
    <w:lsdException w:name="Balloon Text" w:uiPriority="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0A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6F60A3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F60A3"/>
    <w:pPr>
      <w:keepNext/>
      <w:keepLines/>
      <w:numPr>
        <w:ilvl w:val="1"/>
        <w:numId w:val="1"/>
      </w:numPr>
      <w:tabs>
        <w:tab w:val="left" w:pos="432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F60A3"/>
    <w:pPr>
      <w:keepNext/>
      <w:keepLines/>
      <w:tabs>
        <w:tab w:val="left" w:pos="709"/>
      </w:tabs>
      <w:spacing w:before="260" w:after="260" w:line="416" w:lineRule="auto"/>
      <w:ind w:left="709" w:hanging="709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6F60A3"/>
    <w:pPr>
      <w:keepNext/>
      <w:keepLines/>
      <w:tabs>
        <w:tab w:val="left" w:pos="851"/>
      </w:tabs>
      <w:spacing w:before="280" w:after="290" w:line="376" w:lineRule="auto"/>
      <w:ind w:left="851" w:hanging="851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6F60A3"/>
    <w:pPr>
      <w:keepNext/>
      <w:keepLines/>
      <w:tabs>
        <w:tab w:val="left" w:pos="992"/>
      </w:tabs>
      <w:spacing w:before="280" w:after="290" w:line="376" w:lineRule="auto"/>
      <w:ind w:left="992" w:hanging="992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6F60A3"/>
    <w:pPr>
      <w:keepNext/>
      <w:keepLines/>
      <w:tabs>
        <w:tab w:val="left" w:pos="1086"/>
      </w:tabs>
      <w:spacing w:before="240" w:after="64" w:line="320" w:lineRule="auto"/>
      <w:ind w:left="6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6F60A3"/>
    <w:pPr>
      <w:keepNext/>
      <w:keepLines/>
      <w:tabs>
        <w:tab w:val="left" w:pos="726"/>
      </w:tabs>
      <w:spacing w:before="240" w:after="64" w:line="320" w:lineRule="auto"/>
      <w:ind w:left="6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6F60A3"/>
    <w:pPr>
      <w:keepNext/>
      <w:keepLines/>
      <w:tabs>
        <w:tab w:val="left" w:pos="1086"/>
      </w:tabs>
      <w:spacing w:before="240" w:after="64" w:line="320" w:lineRule="auto"/>
      <w:ind w:left="6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qFormat/>
    <w:rsid w:val="006F60A3"/>
    <w:pPr>
      <w:keepNext/>
      <w:keepLines/>
      <w:tabs>
        <w:tab w:val="left" w:pos="726"/>
      </w:tabs>
      <w:spacing w:before="240" w:after="64" w:line="320" w:lineRule="auto"/>
      <w:ind w:left="6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6F60A3"/>
    <w:pPr>
      <w:spacing w:line="240" w:lineRule="auto"/>
      <w:ind w:firstLine="0"/>
    </w:pPr>
    <w:rPr>
      <w:rFonts w:ascii="Calibri" w:hAnsi="Calibri"/>
      <w:b/>
      <w:bCs/>
      <w:sz w:val="21"/>
      <w:szCs w:val="22"/>
    </w:rPr>
  </w:style>
  <w:style w:type="paragraph" w:styleId="a4">
    <w:name w:val="annotation text"/>
    <w:basedOn w:val="a"/>
    <w:link w:val="Char0"/>
    <w:semiHidden/>
    <w:qFormat/>
    <w:rsid w:val="006F60A3"/>
    <w:pPr>
      <w:spacing w:line="360" w:lineRule="auto"/>
      <w:ind w:firstLine="510"/>
      <w:jc w:val="left"/>
    </w:pPr>
    <w:rPr>
      <w:rFonts w:ascii="Times New Roman" w:hAnsi="Times New Roman"/>
      <w:sz w:val="24"/>
      <w:szCs w:val="20"/>
    </w:rPr>
  </w:style>
  <w:style w:type="paragraph" w:styleId="a5">
    <w:name w:val="Body Text First Indent"/>
    <w:basedOn w:val="a6"/>
    <w:link w:val="Char1"/>
    <w:qFormat/>
    <w:rsid w:val="006F60A3"/>
    <w:pPr>
      <w:ind w:firstLineChars="100" w:firstLine="420"/>
    </w:pPr>
  </w:style>
  <w:style w:type="paragraph" w:styleId="a6">
    <w:name w:val="Body Text"/>
    <w:basedOn w:val="a"/>
    <w:link w:val="Char2"/>
    <w:qFormat/>
    <w:rsid w:val="006F60A3"/>
    <w:pPr>
      <w:spacing w:after="120"/>
    </w:pPr>
    <w:rPr>
      <w:rFonts w:ascii="Times New Roman" w:hAnsi="Times New Roman"/>
      <w:szCs w:val="24"/>
    </w:rPr>
  </w:style>
  <w:style w:type="paragraph" w:styleId="a7">
    <w:name w:val="Normal Indent"/>
    <w:basedOn w:val="a"/>
    <w:qFormat/>
    <w:rsid w:val="006F60A3"/>
    <w:pPr>
      <w:ind w:firstLine="420"/>
    </w:pPr>
    <w:rPr>
      <w:rFonts w:ascii="Times New Roman" w:hAnsi="Times New Roman"/>
      <w:szCs w:val="20"/>
    </w:rPr>
  </w:style>
  <w:style w:type="paragraph" w:styleId="a8">
    <w:name w:val="caption"/>
    <w:basedOn w:val="a"/>
    <w:next w:val="a"/>
    <w:qFormat/>
    <w:rsid w:val="006F60A3"/>
    <w:pPr>
      <w:keepNext/>
      <w:spacing w:line="360" w:lineRule="auto"/>
      <w:ind w:firstLine="425"/>
      <w:jc w:val="center"/>
    </w:pPr>
    <w:rPr>
      <w:rFonts w:ascii="宋体" w:hAnsi="宋体"/>
      <w:szCs w:val="20"/>
    </w:rPr>
  </w:style>
  <w:style w:type="paragraph" w:styleId="a9">
    <w:name w:val="Document Map"/>
    <w:basedOn w:val="a"/>
    <w:link w:val="Char3"/>
    <w:qFormat/>
    <w:rsid w:val="006F60A3"/>
    <w:pPr>
      <w:shd w:val="clear" w:color="auto" w:fill="000080"/>
    </w:pPr>
    <w:rPr>
      <w:rFonts w:ascii="Times New Roman" w:hAnsi="Times New Roman"/>
      <w:szCs w:val="24"/>
    </w:rPr>
  </w:style>
  <w:style w:type="paragraph" w:styleId="aa">
    <w:name w:val="Plain Text"/>
    <w:basedOn w:val="a"/>
    <w:link w:val="Char4"/>
    <w:qFormat/>
    <w:rsid w:val="006F60A3"/>
    <w:rPr>
      <w:rFonts w:ascii="宋体" w:hAnsi="Courier New" w:cs="Courier New"/>
      <w:szCs w:val="21"/>
    </w:rPr>
  </w:style>
  <w:style w:type="paragraph" w:styleId="ab">
    <w:name w:val="Balloon Text"/>
    <w:basedOn w:val="a"/>
    <w:link w:val="Char5"/>
    <w:semiHidden/>
    <w:qFormat/>
    <w:rsid w:val="006F60A3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Char6"/>
    <w:unhideWhenUsed/>
    <w:qFormat/>
    <w:rsid w:val="006F6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Char7"/>
    <w:unhideWhenUsed/>
    <w:qFormat/>
    <w:rsid w:val="006F6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e">
    <w:name w:val="annotation reference"/>
    <w:basedOn w:val="a0"/>
    <w:semiHidden/>
    <w:qFormat/>
    <w:rsid w:val="006F60A3"/>
    <w:rPr>
      <w:sz w:val="21"/>
      <w:szCs w:val="21"/>
    </w:rPr>
  </w:style>
  <w:style w:type="table" w:styleId="af">
    <w:name w:val="Table Grid"/>
    <w:basedOn w:val="a1"/>
    <w:uiPriority w:val="59"/>
    <w:qFormat/>
    <w:rsid w:val="006F60A3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7">
    <w:name w:val="页眉 Char"/>
    <w:basedOn w:val="a0"/>
    <w:link w:val="ad"/>
    <w:qFormat/>
    <w:rsid w:val="006F60A3"/>
    <w:rPr>
      <w:sz w:val="18"/>
      <w:szCs w:val="18"/>
    </w:rPr>
  </w:style>
  <w:style w:type="character" w:customStyle="1" w:styleId="Char6">
    <w:name w:val="页脚 Char"/>
    <w:basedOn w:val="a0"/>
    <w:link w:val="ac"/>
    <w:qFormat/>
    <w:rsid w:val="006F60A3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6F60A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6F60A3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sid w:val="006F60A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qFormat/>
    <w:rsid w:val="006F60A3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qFormat/>
    <w:rsid w:val="006F60A3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tabletext">
    <w:name w:val="tabletext"/>
    <w:basedOn w:val="a"/>
    <w:qFormat/>
    <w:rsid w:val="006F60A3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character" w:customStyle="1" w:styleId="Char2">
    <w:name w:val="正文文本 Char"/>
    <w:basedOn w:val="a0"/>
    <w:link w:val="a6"/>
    <w:qFormat/>
    <w:rsid w:val="006F60A3"/>
    <w:rPr>
      <w:rFonts w:ascii="Times New Roman" w:eastAsia="宋体" w:hAnsi="Times New Roman" w:cs="Times New Roman"/>
      <w:szCs w:val="24"/>
    </w:rPr>
  </w:style>
  <w:style w:type="character" w:customStyle="1" w:styleId="Char1">
    <w:name w:val="正文首行缩进 Char"/>
    <w:basedOn w:val="Char2"/>
    <w:link w:val="a5"/>
    <w:qFormat/>
    <w:rsid w:val="006F60A3"/>
    <w:rPr>
      <w:rFonts w:ascii="Times New Roman" w:eastAsia="宋体" w:hAnsi="Times New Roman" w:cs="Times New Roman"/>
      <w:szCs w:val="24"/>
    </w:rPr>
  </w:style>
  <w:style w:type="paragraph" w:customStyle="1" w:styleId="af0">
    <w:name w:val="段"/>
    <w:qFormat/>
    <w:rsid w:val="006F60A3"/>
    <w:pPr>
      <w:autoSpaceDE w:val="0"/>
      <w:autoSpaceDN w:val="0"/>
      <w:ind w:firstLineChars="200" w:firstLine="200"/>
      <w:jc w:val="both"/>
    </w:pPr>
    <w:rPr>
      <w:rFonts w:ascii="宋体" w:hAnsi="Times New Roman"/>
      <w:sz w:val="21"/>
    </w:rPr>
  </w:style>
  <w:style w:type="character" w:customStyle="1" w:styleId="Char3">
    <w:name w:val="文档结构图 Char"/>
    <w:basedOn w:val="a0"/>
    <w:link w:val="a9"/>
    <w:qFormat/>
    <w:rsid w:val="006F60A3"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Char0">
    <w:name w:val="批注文字 Char"/>
    <w:basedOn w:val="a0"/>
    <w:link w:val="a4"/>
    <w:semiHidden/>
    <w:qFormat/>
    <w:rsid w:val="006F60A3"/>
    <w:rPr>
      <w:rFonts w:ascii="Times New Roman" w:eastAsia="宋体" w:hAnsi="Times New Roman" w:cs="Times New Roman"/>
      <w:sz w:val="24"/>
      <w:szCs w:val="20"/>
    </w:rPr>
  </w:style>
  <w:style w:type="character" w:customStyle="1" w:styleId="Char5">
    <w:name w:val="批注框文本 Char"/>
    <w:basedOn w:val="a0"/>
    <w:link w:val="ab"/>
    <w:semiHidden/>
    <w:qFormat/>
    <w:rsid w:val="006F60A3"/>
    <w:rPr>
      <w:rFonts w:ascii="Times New Roman" w:eastAsia="宋体" w:hAnsi="Times New Roman" w:cs="Times New Roman"/>
      <w:sz w:val="18"/>
      <w:szCs w:val="18"/>
    </w:rPr>
  </w:style>
  <w:style w:type="paragraph" w:customStyle="1" w:styleId="af1">
    <w:name w:val="表格字体"/>
    <w:basedOn w:val="a"/>
    <w:qFormat/>
    <w:rsid w:val="006F60A3"/>
    <w:pPr>
      <w:spacing w:line="0" w:lineRule="atLeast"/>
      <w:textAlignment w:val="center"/>
    </w:pPr>
    <w:rPr>
      <w:rFonts w:ascii="宋体" w:hAnsi="Times New Roman"/>
      <w:caps/>
      <w:sz w:val="24"/>
      <w:szCs w:val="20"/>
    </w:rPr>
  </w:style>
  <w:style w:type="character" w:customStyle="1" w:styleId="Char4">
    <w:name w:val="纯文本 Char"/>
    <w:basedOn w:val="a0"/>
    <w:link w:val="aa"/>
    <w:qFormat/>
    <w:rsid w:val="006F60A3"/>
    <w:rPr>
      <w:rFonts w:ascii="宋体" w:eastAsia="宋体" w:hAnsi="Courier New" w:cs="Courier New"/>
      <w:szCs w:val="21"/>
    </w:rPr>
  </w:style>
  <w:style w:type="paragraph" w:customStyle="1" w:styleId="10">
    <w:name w:val="列出段落1"/>
    <w:basedOn w:val="a"/>
    <w:uiPriority w:val="34"/>
    <w:qFormat/>
    <w:rsid w:val="006F60A3"/>
    <w:pPr>
      <w:ind w:firstLineChars="200" w:firstLine="420"/>
    </w:pPr>
  </w:style>
  <w:style w:type="paragraph" w:customStyle="1" w:styleId="11">
    <w:name w:val="列出段落11"/>
    <w:basedOn w:val="a"/>
    <w:uiPriority w:val="34"/>
    <w:qFormat/>
    <w:rsid w:val="006F60A3"/>
    <w:pPr>
      <w:ind w:firstLineChars="200" w:firstLine="420"/>
    </w:pPr>
  </w:style>
  <w:style w:type="paragraph" w:customStyle="1" w:styleId="20">
    <w:name w:val="列出段落2"/>
    <w:basedOn w:val="a"/>
    <w:uiPriority w:val="34"/>
    <w:qFormat/>
    <w:rsid w:val="006F60A3"/>
    <w:pPr>
      <w:ind w:firstLineChars="200" w:firstLine="420"/>
    </w:pPr>
  </w:style>
  <w:style w:type="character" w:customStyle="1" w:styleId="Char">
    <w:name w:val="批注主题 Char"/>
    <w:basedOn w:val="Char0"/>
    <w:link w:val="a3"/>
    <w:uiPriority w:val="99"/>
    <w:semiHidden/>
    <w:qFormat/>
    <w:rsid w:val="006F60A3"/>
    <w:rPr>
      <w:rFonts w:ascii="Times New Roman" w:eastAsia="宋体" w:hAnsi="Times New Roman" w:cs="Times New Roman"/>
      <w:b/>
      <w:bCs/>
      <w:kern w:val="2"/>
      <w:sz w:val="21"/>
      <w:szCs w:val="22"/>
    </w:rPr>
  </w:style>
  <w:style w:type="character" w:customStyle="1" w:styleId="6Char">
    <w:name w:val="标题 6 Char"/>
    <w:basedOn w:val="a0"/>
    <w:link w:val="6"/>
    <w:qFormat/>
    <w:rsid w:val="006F60A3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qFormat/>
    <w:rsid w:val="006F60A3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qFormat/>
    <w:rsid w:val="006F60A3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qFormat/>
    <w:rsid w:val="006F60A3"/>
    <w:rPr>
      <w:rFonts w:ascii="Arial" w:eastAsia="黑体" w:hAnsi="Arial"/>
      <w:kern w:val="2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9116</Words>
  <Characters>51963</Characters>
  <Application>Microsoft Office Word</Application>
  <DocSecurity>0</DocSecurity>
  <Lines>433</Lines>
  <Paragraphs>121</Paragraphs>
  <ScaleCrop>false</ScaleCrop>
  <Company>eport</Company>
  <LinksUpToDate>false</LinksUpToDate>
  <CharactersWithSpaces>60958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韩玮</dc:creator>
  <cp:lastModifiedBy>wangjie</cp:lastModifiedBy>
  <cp:revision>62</cp:revision>
  <dcterms:created xsi:type="dcterms:W3CDTF">2018-07-26T01:40:00Z</dcterms:created>
  <dcterms:modified xsi:type="dcterms:W3CDTF">2018-12-24T06:41:00Z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